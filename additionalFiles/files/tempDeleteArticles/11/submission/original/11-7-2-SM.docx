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15572E" w14:textId="0D836989" w:rsidR="5B0DB7B7" w:rsidRDefault="00BD1B22" w:rsidP="5B0DB7B7">
      <w:pPr>
        <w:pStyle w:val="berschrift1"/>
        <w:numPr>
          <w:ilvl w:val="0"/>
          <w:numId w:val="0"/>
        </w:numPr>
        <w:spacing w:before="120" w:after="360"/>
        <w:jc w:val="center"/>
        <w:rPr>
          <w:sz w:val="48"/>
          <w:szCs w:val="48"/>
        </w:rPr>
      </w:pPr>
      <w:r>
        <w:rPr>
          <w:sz w:val="48"/>
          <w:szCs w:val="48"/>
        </w:rPr>
        <w:t>Research Proposal</w:t>
      </w:r>
    </w:p>
    <w:p w14:paraId="43E2D718" w14:textId="31171D1D" w:rsidR="00D34C2A" w:rsidRDefault="00D34C2A" w:rsidP="00D34C2A">
      <w:pPr>
        <w:jc w:val="left"/>
      </w:pPr>
      <w:r>
        <w:t xml:space="preserve">Name: </w:t>
      </w:r>
      <w:r w:rsidR="00BD1B22">
        <w:t>Ivo Schüepp</w:t>
      </w:r>
      <w:r>
        <w:br/>
        <w:t xml:space="preserve">Supervisor: </w:t>
      </w:r>
      <w:r w:rsidR="00BD1B22">
        <w:t xml:space="preserve">Corinna </w:t>
      </w:r>
      <w:proofErr w:type="spellStart"/>
      <w:r w:rsidR="00BD1B22">
        <w:t>Breitinger</w:t>
      </w:r>
      <w:proofErr w:type="spellEnd"/>
      <w:r w:rsidR="00BD1B22">
        <w:t xml:space="preserve">, Thomas </w:t>
      </w:r>
      <w:proofErr w:type="spellStart"/>
      <w:r w:rsidR="00BD1B22">
        <w:t>Hepp</w:t>
      </w:r>
      <w:proofErr w:type="spellEnd"/>
      <w:r>
        <w:br/>
        <w:t xml:space="preserve">Date of this Document: </w:t>
      </w:r>
      <w:r w:rsidR="00BD1B22">
        <w:t>30.01.2017</w:t>
      </w:r>
    </w:p>
    <w:p w14:paraId="55E0F76C" w14:textId="77777777" w:rsidR="00D34C2A" w:rsidRPr="00D34C2A" w:rsidRDefault="00D34C2A" w:rsidP="00D34C2A"/>
    <w:p w14:paraId="28FE800D" w14:textId="77777777" w:rsidR="00525E21" w:rsidRPr="00F25BDE" w:rsidRDefault="00453C6B" w:rsidP="005C352A">
      <w:pPr>
        <w:pStyle w:val="berschrift1"/>
        <w:spacing w:before="120"/>
      </w:pPr>
      <w:commentRangeStart w:id="0"/>
      <w:commentRangeStart w:id="1"/>
      <w:r w:rsidRPr="005C352A">
        <w:t>Introduction</w:t>
      </w:r>
      <w:r w:rsidRPr="00F25BDE">
        <w:t xml:space="preserve"> </w:t>
      </w:r>
      <w:commentRangeEnd w:id="0"/>
      <w:r w:rsidR="008339CD">
        <w:rPr>
          <w:rStyle w:val="Kommentarzeichen"/>
          <w:rFonts w:eastAsiaTheme="minorHAnsi" w:cstheme="minorBidi"/>
          <w:b w:val="0"/>
          <w:kern w:val="0"/>
        </w:rPr>
        <w:commentReference w:id="0"/>
      </w:r>
      <w:commentRangeEnd w:id="1"/>
      <w:r w:rsidR="00E83BE2">
        <w:rPr>
          <w:rStyle w:val="Kommentarzeichen"/>
          <w:rFonts w:eastAsiaTheme="minorHAnsi" w:cstheme="minorBidi"/>
          <w:b w:val="0"/>
          <w:kern w:val="0"/>
        </w:rPr>
        <w:commentReference w:id="1"/>
      </w:r>
    </w:p>
    <w:p w14:paraId="1591A38F" w14:textId="5D09CE31" w:rsidR="00F67492" w:rsidRDefault="003F32E9" w:rsidP="00467172">
      <w:pPr>
        <w:spacing w:before="36" w:after="0" w:line="252" w:lineRule="atLeast"/>
        <w:jc w:val="left"/>
        <w:rPr>
          <w:ins w:id="2" w:author="Ivo Schüepp" w:date="2017-02-09T09:12:00Z"/>
          <w:rFonts w:eastAsia="Times New Roman"/>
        </w:rPr>
      </w:pPr>
      <w:del w:id="3" w:author="Ivo Schüepp" w:date="2017-02-09T09:12:00Z">
        <w:r w:rsidDel="00F67492">
          <w:rPr>
            <w:rFonts w:eastAsia="Times New Roman"/>
          </w:rPr>
          <w:delText>These days a huge amount of the success of scientists depend on their release rate of scientific papers. The pressure in many fields is high. To cope with that pressure there are a lot of cases of plagiarism</w:delText>
        </w:r>
      </w:del>
      <w:ins w:id="4" w:author="Ivo Schüepp" w:date="2017-02-09T09:02:00Z">
        <w:r w:rsidR="00F15DF3">
          <w:rPr>
            <w:rFonts w:eastAsia="Times New Roman"/>
          </w:rPr>
          <w:t xml:space="preserve">In </w:t>
        </w:r>
      </w:ins>
      <w:ins w:id="5" w:author="Ivo Schüepp" w:date="2017-02-09T09:03:00Z">
        <w:r w:rsidR="00F15DF3">
          <w:rPr>
            <w:rFonts w:eastAsia="Times New Roman"/>
          </w:rPr>
          <w:t xml:space="preserve">conference management systems, submission systems or pre-printing services </w:t>
        </w:r>
      </w:ins>
      <w:ins w:id="6" w:author="Ivo Schüepp" w:date="2017-02-09T11:08:00Z">
        <w:r w:rsidR="00A44360">
          <w:rPr>
            <w:rFonts w:eastAsia="Times New Roman"/>
          </w:rPr>
          <w:t>digital content</w:t>
        </w:r>
      </w:ins>
      <w:ins w:id="7" w:author="Ivo Schüepp" w:date="2017-02-09T09:04:00Z">
        <w:r w:rsidR="00F15DF3">
          <w:rPr>
            <w:rFonts w:eastAsia="Times New Roman"/>
          </w:rPr>
          <w:t xml:space="preserve"> is uploaded for peer</w:t>
        </w:r>
        <w:r w:rsidR="00F67492">
          <w:rPr>
            <w:rFonts w:eastAsia="Times New Roman"/>
          </w:rPr>
          <w:t xml:space="preserve">-reviewers to </w:t>
        </w:r>
      </w:ins>
      <w:ins w:id="8" w:author="Ivo Schüepp" w:date="2017-02-09T11:09:00Z">
        <w:r w:rsidR="00A44360">
          <w:rPr>
            <w:rFonts w:eastAsia="Times New Roman"/>
          </w:rPr>
          <w:t>view</w:t>
        </w:r>
      </w:ins>
      <w:ins w:id="9" w:author="Ivo Schüepp" w:date="2017-02-09T09:10:00Z">
        <w:r w:rsidR="00F67492">
          <w:rPr>
            <w:rFonts w:eastAsia="Times New Roman"/>
          </w:rPr>
          <w:t>, rate</w:t>
        </w:r>
      </w:ins>
      <w:ins w:id="10" w:author="Ivo Schüepp" w:date="2017-02-09T09:04:00Z">
        <w:r w:rsidR="00F67492">
          <w:rPr>
            <w:rFonts w:eastAsia="Times New Roman"/>
          </w:rPr>
          <w:t xml:space="preserve"> </w:t>
        </w:r>
      </w:ins>
      <w:ins w:id="11" w:author="Ivo Schüepp" w:date="2017-02-09T09:08:00Z">
        <w:r w:rsidR="00F67492">
          <w:rPr>
            <w:rFonts w:eastAsia="Times New Roman"/>
          </w:rPr>
          <w:t>and making</w:t>
        </w:r>
      </w:ins>
      <w:ins w:id="12" w:author="Ivo Schüepp" w:date="2017-02-09T09:04:00Z">
        <w:r w:rsidR="00F15DF3">
          <w:rPr>
            <w:rFonts w:eastAsia="Times New Roman"/>
          </w:rPr>
          <w:t xml:space="preserve"> correct</w:t>
        </w:r>
      </w:ins>
      <w:ins w:id="13" w:author="Ivo Schüepp" w:date="2017-02-09T09:08:00Z">
        <w:r w:rsidR="00F67492">
          <w:rPr>
            <w:rFonts w:eastAsia="Times New Roman"/>
          </w:rPr>
          <w:t>ions</w:t>
        </w:r>
      </w:ins>
      <w:ins w:id="14" w:author="Ivo Schüepp" w:date="2017-02-09T09:04:00Z">
        <w:r w:rsidR="00F15DF3">
          <w:rPr>
            <w:rFonts w:eastAsia="Times New Roman"/>
          </w:rPr>
          <w:t xml:space="preserve"> </w:t>
        </w:r>
      </w:ins>
      <w:ins w:id="15" w:author="Ivo Schüepp" w:date="2017-02-09T09:08:00Z">
        <w:r w:rsidR="00F67492">
          <w:rPr>
            <w:rFonts w:eastAsia="Times New Roman"/>
          </w:rPr>
          <w:t>or</w:t>
        </w:r>
      </w:ins>
      <w:ins w:id="16" w:author="Ivo Schüepp" w:date="2017-02-09T09:04:00Z">
        <w:r w:rsidR="00F67492">
          <w:rPr>
            <w:rFonts w:eastAsia="Times New Roman"/>
          </w:rPr>
          <w:t xml:space="preserve"> contributions</w:t>
        </w:r>
        <w:r w:rsidR="00F15DF3">
          <w:rPr>
            <w:rFonts w:eastAsia="Times New Roman"/>
          </w:rPr>
          <w:t>.</w:t>
        </w:r>
      </w:ins>
      <w:ins w:id="17" w:author="Ivo Schüepp" w:date="2017-02-09T09:09:00Z">
        <w:r w:rsidR="00F67492">
          <w:rPr>
            <w:rFonts w:eastAsia="Times New Roman"/>
          </w:rPr>
          <w:t xml:space="preserve"> </w:t>
        </w:r>
      </w:ins>
    </w:p>
    <w:p w14:paraId="0C1D9294" w14:textId="76BE7283" w:rsidR="00F67492" w:rsidRDefault="00F67492" w:rsidP="00F67492">
      <w:pPr>
        <w:spacing w:before="36" w:after="0" w:line="252" w:lineRule="atLeast"/>
        <w:jc w:val="left"/>
        <w:rPr>
          <w:ins w:id="18" w:author="Ivo Schüepp" w:date="2017-02-09T09:12:00Z"/>
          <w:rFonts w:eastAsia="Times New Roman"/>
        </w:rPr>
      </w:pPr>
      <w:ins w:id="19" w:author="Ivo Schüepp" w:date="2017-02-09T09:12:00Z">
        <w:r>
          <w:rPr>
            <w:rFonts w:eastAsia="Times New Roman"/>
          </w:rPr>
          <w:t>These days a huge amount of the success of scientists depend on their release rate of scientific papers. The pressure in many fields is high. To cope with that pressure there are a lot of cases of plagiarism as well as other uncredited</w:t>
        </w:r>
        <w:r w:rsidR="00637446">
          <w:rPr>
            <w:rFonts w:eastAsia="Times New Roman"/>
          </w:rPr>
          <w:t xml:space="preserve"> use of information. </w:t>
        </w:r>
      </w:ins>
      <w:ins w:id="20" w:author="Ivo Schüepp" w:date="2017-02-09T09:15:00Z">
        <w:r>
          <w:rPr>
            <w:rFonts w:eastAsia="Times New Roman"/>
          </w:rPr>
          <w:t>Especially in the early stadium scientific work is fra</w:t>
        </w:r>
        <w:r w:rsidR="00637446">
          <w:rPr>
            <w:rFonts w:eastAsia="Times New Roman"/>
          </w:rPr>
          <w:t>gile</w:t>
        </w:r>
      </w:ins>
      <w:ins w:id="21" w:author="Ivo Schüepp" w:date="2017-02-09T09:19:00Z">
        <w:r w:rsidR="00637446">
          <w:rPr>
            <w:rFonts w:eastAsia="Times New Roman"/>
          </w:rPr>
          <w:t xml:space="preserve">. </w:t>
        </w:r>
      </w:ins>
    </w:p>
    <w:p w14:paraId="50B5FD9B" w14:textId="13B8EA6A" w:rsidR="003F32E9" w:rsidDel="00637446" w:rsidRDefault="003F32E9" w:rsidP="005A7D10">
      <w:pPr>
        <w:spacing w:before="36" w:after="0" w:line="252" w:lineRule="atLeast"/>
        <w:jc w:val="left"/>
        <w:rPr>
          <w:del w:id="22" w:author="Ivo Schüepp" w:date="2017-02-09T09:22:00Z"/>
          <w:rFonts w:eastAsia="Times New Roman"/>
        </w:rPr>
      </w:pPr>
      <w:del w:id="23" w:author="Ivo Schüepp" w:date="2017-02-09T08:59:00Z">
        <w:r w:rsidDel="00F15DF3">
          <w:rPr>
            <w:rFonts w:eastAsia="Times New Roman"/>
          </w:rPr>
          <w:delText>, including self-plagiarism (where content is repacked), and even the release of fake articles (e.g. created with SCIgen, which is a random paper generator which creates papers which sound ‘scientific’, but at least they are non-sense).</w:delText>
        </w:r>
        <w:r w:rsidR="005B0DE1" w:rsidDel="00F15DF3">
          <w:rPr>
            <w:rStyle w:val="Funotenzeichen"/>
            <w:rFonts w:eastAsia="Times New Roman"/>
          </w:rPr>
          <w:footnoteReference w:id="1"/>
        </w:r>
      </w:del>
    </w:p>
    <w:p w14:paraId="36644A54" w14:textId="4C823E92" w:rsidR="00A979A6" w:rsidRDefault="00A979A6">
      <w:pPr>
        <w:spacing w:before="36" w:after="0" w:line="252" w:lineRule="atLeast"/>
        <w:jc w:val="left"/>
        <w:rPr>
          <w:ins w:id="26" w:author="Ivo Schüepp" w:date="2017-02-09T09:22:00Z"/>
          <w:rFonts w:eastAsia="Times New Roman"/>
        </w:rPr>
      </w:pPr>
      <w:del w:id="27" w:author="Ivo Schüepp" w:date="2017-02-09T09:22:00Z">
        <w:r w:rsidDel="00637446">
          <w:rPr>
            <w:rFonts w:eastAsia="Times New Roman"/>
          </w:rPr>
          <w:delText>Publishing companies try to filter out deceiving publications. But because the amount of papers, whose entry is huge, most of the work is done with computer algorithms for plagiarism detection</w:delText>
        </w:r>
        <w:commentRangeStart w:id="28"/>
        <w:commentRangeStart w:id="29"/>
        <w:r w:rsidDel="00637446">
          <w:rPr>
            <w:rFonts w:eastAsia="Times New Roman"/>
          </w:rPr>
          <w:delText>. Another approach are conference management systems</w:delText>
        </w:r>
        <w:r w:rsidR="00CE0630" w:rsidDel="00637446">
          <w:rPr>
            <w:rFonts w:eastAsia="Times New Roman"/>
          </w:rPr>
          <w:delText>, submission systems</w:delText>
        </w:r>
        <w:r w:rsidR="0046700C" w:rsidDel="00637446">
          <w:rPr>
            <w:rFonts w:eastAsia="Times New Roman"/>
          </w:rPr>
          <w:delText xml:space="preserve"> or pre-printing services</w:delText>
        </w:r>
        <w:r w:rsidDel="00637446">
          <w:rPr>
            <w:rFonts w:eastAsia="Times New Roman"/>
          </w:rPr>
          <w:delText>, which are internet based platforms where a paper can be reviewed by other</w:delText>
        </w:r>
        <w:r w:rsidR="00C20336" w:rsidDel="00637446">
          <w:rPr>
            <w:rFonts w:eastAsia="Times New Roman"/>
          </w:rPr>
          <w:delText xml:space="preserve"> peer-reviewers, scientist or</w:delText>
        </w:r>
        <w:r w:rsidDel="00637446">
          <w:rPr>
            <w:rFonts w:eastAsia="Times New Roman"/>
          </w:rPr>
          <w:delText xml:space="preserve"> publishing personal, who also should check for correct citation and plagiarism. </w:delText>
        </w:r>
      </w:del>
      <w:r>
        <w:rPr>
          <w:rFonts w:eastAsia="Times New Roman"/>
        </w:rPr>
        <w:t xml:space="preserve">Lately a case of fraud was in the media. A reviewer </w:t>
      </w:r>
      <w:r w:rsidR="005B0DE1">
        <w:rPr>
          <w:rFonts w:eastAsia="Times New Roman"/>
        </w:rPr>
        <w:t xml:space="preserve">rejected a paper including an expensive study, stole the </w:t>
      </w:r>
      <w:commentRangeEnd w:id="28"/>
      <w:r w:rsidR="00947322">
        <w:rPr>
          <w:rStyle w:val="Kommentarzeichen"/>
        </w:rPr>
        <w:commentReference w:id="28"/>
      </w:r>
      <w:commentRangeEnd w:id="29"/>
      <w:r w:rsidR="001D60E5">
        <w:rPr>
          <w:rStyle w:val="Kommentarzeichen"/>
        </w:rPr>
        <w:commentReference w:id="29"/>
      </w:r>
      <w:r w:rsidR="005B0DE1">
        <w:rPr>
          <w:rFonts w:eastAsia="Times New Roman"/>
        </w:rPr>
        <w:t>results and released it repacked at another publisher.</w:t>
      </w:r>
      <w:r w:rsidR="005B0DE1">
        <w:rPr>
          <w:rStyle w:val="Funotenzeichen"/>
          <w:rFonts w:eastAsia="Times New Roman"/>
        </w:rPr>
        <w:footnoteReference w:id="2"/>
      </w:r>
      <w:r w:rsidR="005B0DE1">
        <w:rPr>
          <w:rFonts w:eastAsia="Times New Roman"/>
        </w:rPr>
        <w:t xml:space="preserve"> The originator then blamed the </w:t>
      </w:r>
      <w:del w:id="30" w:author="Corinna" w:date="2017-02-08T15:59:00Z">
        <w:r w:rsidR="005B0DE1" w:rsidDel="00280A81">
          <w:rPr>
            <w:rFonts w:eastAsia="Times New Roman"/>
          </w:rPr>
          <w:delText xml:space="preserve">plagiator </w:delText>
        </w:r>
      </w:del>
      <w:ins w:id="31" w:author="Corinna" w:date="2017-02-08T15:59:00Z">
        <w:r w:rsidR="00280A81">
          <w:rPr>
            <w:rFonts w:eastAsia="Times New Roman"/>
          </w:rPr>
          <w:t xml:space="preserve">plagiarist </w:t>
        </w:r>
      </w:ins>
      <w:r w:rsidR="005B0DE1">
        <w:rPr>
          <w:rFonts w:eastAsia="Times New Roman"/>
        </w:rPr>
        <w:t>for the fraud, but what if the author couldn’t prove that he is the originator?</w:t>
      </w:r>
    </w:p>
    <w:p w14:paraId="3BA73B55" w14:textId="77777777" w:rsidR="00637446" w:rsidDel="00637446" w:rsidRDefault="00637446">
      <w:pPr>
        <w:spacing w:before="36" w:after="0" w:line="252" w:lineRule="atLeast"/>
        <w:jc w:val="left"/>
        <w:rPr>
          <w:del w:id="32" w:author="Ivo Schüepp" w:date="2017-02-09T09:23:00Z"/>
          <w:rFonts w:eastAsia="Times New Roman"/>
        </w:rPr>
      </w:pPr>
    </w:p>
    <w:p w14:paraId="079C8965" w14:textId="78CF98E7" w:rsidR="00CE0630" w:rsidRDefault="00CE0630" w:rsidP="00467172">
      <w:pPr>
        <w:spacing w:before="36" w:after="0" w:line="252" w:lineRule="atLeast"/>
        <w:jc w:val="left"/>
        <w:rPr>
          <w:rFonts w:eastAsia="Times New Roman"/>
        </w:rPr>
      </w:pPr>
      <w:r>
        <w:rPr>
          <w:rFonts w:eastAsia="Times New Roman"/>
        </w:rPr>
        <w:t xml:space="preserve">The originator of a </w:t>
      </w:r>
      <w:del w:id="33" w:author="Ivo Schüepp" w:date="2017-02-09T11:08:00Z">
        <w:r w:rsidR="00C20336" w:rsidDel="00A44360">
          <w:rPr>
            <w:rFonts w:eastAsia="Times New Roman"/>
          </w:rPr>
          <w:delText>media</w:delText>
        </w:r>
        <w:r w:rsidDel="00A44360">
          <w:rPr>
            <w:rFonts w:eastAsia="Times New Roman"/>
          </w:rPr>
          <w:delText xml:space="preserve"> </w:delText>
        </w:r>
      </w:del>
      <w:ins w:id="34" w:author="Ivo Schüepp" w:date="2017-02-09T11:08:00Z">
        <w:r w:rsidR="00A44360">
          <w:rPr>
            <w:rFonts w:eastAsia="Times New Roman"/>
          </w:rPr>
          <w:t xml:space="preserve">digital content </w:t>
        </w:r>
      </w:ins>
      <w:r>
        <w:rPr>
          <w:rFonts w:eastAsia="Times New Roman"/>
        </w:rPr>
        <w:t xml:space="preserve">relies </w:t>
      </w:r>
      <w:r w:rsidR="00C20336">
        <w:rPr>
          <w:rFonts w:eastAsia="Times New Roman"/>
        </w:rPr>
        <w:t>often on the integrity of such services and its members, when he’s not looking himself for appropriate steps to ensure that he can provide evidence that he’s the owner.</w:t>
      </w:r>
    </w:p>
    <w:p w14:paraId="3FA25367" w14:textId="3855F754" w:rsidR="005264D0" w:rsidRDefault="005B0DE1" w:rsidP="00467172">
      <w:pPr>
        <w:spacing w:before="36" w:after="0" w:line="252" w:lineRule="atLeast"/>
        <w:jc w:val="left"/>
        <w:rPr>
          <w:ins w:id="35" w:author="Ivo Schüepp" w:date="2017-02-09T16:32:00Z"/>
          <w:rFonts w:eastAsia="Times New Roman"/>
        </w:rPr>
      </w:pPr>
      <w:r>
        <w:rPr>
          <w:rFonts w:eastAsia="Times New Roman"/>
        </w:rPr>
        <w:t xml:space="preserve">A possible solution for this problem in conference management systems could be </w:t>
      </w:r>
      <w:ins w:id="36" w:author="Ivo Schüepp" w:date="2017-02-09T09:24:00Z">
        <w:r w:rsidR="00637446">
          <w:rPr>
            <w:rFonts w:eastAsia="Times New Roman"/>
          </w:rPr>
          <w:t xml:space="preserve">decentralized </w:t>
        </w:r>
      </w:ins>
      <w:r>
        <w:rPr>
          <w:rFonts w:eastAsia="Times New Roman"/>
        </w:rPr>
        <w:t>trusted timestamping</w:t>
      </w:r>
      <w:r w:rsidR="00282847">
        <w:rPr>
          <w:rFonts w:eastAsia="Times New Roman"/>
        </w:rPr>
        <w:t xml:space="preserve">. With trusted timestamping, we </w:t>
      </w:r>
      <w:r w:rsidR="00194BE9">
        <w:rPr>
          <w:rFonts w:eastAsia="Times New Roman"/>
        </w:rPr>
        <w:t>can</w:t>
      </w:r>
      <w:r w:rsidR="00282847">
        <w:rPr>
          <w:rFonts w:eastAsia="Times New Roman"/>
        </w:rPr>
        <w:t xml:space="preserve"> proof that a certain document (or other </w:t>
      </w:r>
      <w:r w:rsidR="00865765">
        <w:rPr>
          <w:rFonts w:eastAsia="Times New Roman"/>
        </w:rPr>
        <w:t xml:space="preserve">digital </w:t>
      </w:r>
      <w:del w:id="37" w:author="Ivo Schüepp" w:date="2017-02-09T11:08:00Z">
        <w:r w:rsidR="00282847" w:rsidDel="00A44360">
          <w:rPr>
            <w:rFonts w:eastAsia="Times New Roman"/>
          </w:rPr>
          <w:delText>media</w:delText>
        </w:r>
      </w:del>
      <w:ins w:id="38" w:author="Ivo Schüepp" w:date="2017-02-09T11:08:00Z">
        <w:r w:rsidR="00A44360">
          <w:rPr>
            <w:rFonts w:eastAsia="Times New Roman"/>
          </w:rPr>
          <w:t>content</w:t>
        </w:r>
      </w:ins>
      <w:r w:rsidR="00282847">
        <w:rPr>
          <w:rFonts w:eastAsia="Times New Roman"/>
        </w:rPr>
        <w:t xml:space="preserve">) </w:t>
      </w:r>
      <w:commentRangeStart w:id="39"/>
      <w:del w:id="40" w:author="Ivo Schüepp" w:date="2017-02-09T09:47:00Z">
        <w:r w:rsidR="00282847" w:rsidDel="007177C8">
          <w:rPr>
            <w:rFonts w:eastAsia="Times New Roman"/>
          </w:rPr>
          <w:delText xml:space="preserve">belongs </w:delText>
        </w:r>
      </w:del>
      <w:ins w:id="41" w:author="Ivo Schüepp" w:date="2017-02-09T09:47:00Z">
        <w:r w:rsidR="007177C8">
          <w:rPr>
            <w:rFonts w:eastAsia="Times New Roman"/>
          </w:rPr>
          <w:t>existed</w:t>
        </w:r>
      </w:ins>
      <w:del w:id="42" w:author="Ivo Schüepp" w:date="2017-02-09T09:47:00Z">
        <w:r w:rsidR="00282847" w:rsidDel="007177C8">
          <w:rPr>
            <w:rFonts w:eastAsia="Times New Roman"/>
          </w:rPr>
          <w:delText>to us</w:delText>
        </w:r>
      </w:del>
      <w:r w:rsidR="00282847">
        <w:rPr>
          <w:rFonts w:eastAsia="Times New Roman"/>
        </w:rPr>
        <w:t xml:space="preserve"> </w:t>
      </w:r>
      <w:commentRangeEnd w:id="39"/>
      <w:r w:rsidR="008339CD">
        <w:rPr>
          <w:rStyle w:val="Kommentarzeichen"/>
        </w:rPr>
        <w:commentReference w:id="39"/>
      </w:r>
      <w:r w:rsidR="00282847">
        <w:rPr>
          <w:rFonts w:eastAsia="Times New Roman"/>
        </w:rPr>
        <w:t>at a certain time</w:t>
      </w:r>
      <w:ins w:id="43" w:author="Ivo Schüepp" w:date="2017-02-09T09:48:00Z">
        <w:r w:rsidR="009D1160">
          <w:rPr>
            <w:rFonts w:eastAsia="Times New Roman"/>
          </w:rPr>
          <w:t xml:space="preserve"> and thus </w:t>
        </w:r>
      </w:ins>
      <w:ins w:id="44" w:author="Ivo Schüepp" w:date="2017-02-09T09:51:00Z">
        <w:r w:rsidR="009D1160">
          <w:rPr>
            <w:rFonts w:eastAsia="Times New Roman"/>
          </w:rPr>
          <w:t>we’re the originator.</w:t>
        </w:r>
      </w:ins>
      <w:ins w:id="45" w:author="Ivo Schüepp" w:date="2017-02-09T09:53:00Z">
        <w:r w:rsidR="009D1160">
          <w:rPr>
            <w:rFonts w:eastAsia="Times New Roman"/>
          </w:rPr>
          <w:t xml:space="preserve"> </w:t>
        </w:r>
      </w:ins>
      <w:ins w:id="46" w:author="Ivo Schüepp" w:date="2017-02-09T09:54:00Z">
        <w:r w:rsidR="009D1160">
          <w:rPr>
            <w:rFonts w:eastAsia="Times New Roman"/>
          </w:rPr>
          <w:t>Also,</w:t>
        </w:r>
      </w:ins>
      <w:ins w:id="47" w:author="Ivo Schüepp" w:date="2017-02-09T09:53:00Z">
        <w:r w:rsidR="009D1160">
          <w:rPr>
            <w:rFonts w:eastAsia="Times New Roman"/>
          </w:rPr>
          <w:t xml:space="preserve"> this </w:t>
        </w:r>
      </w:ins>
      <w:ins w:id="48" w:author="Ivo Schüepp" w:date="2017-02-09T09:54:00Z">
        <w:r w:rsidR="009D1160">
          <w:rPr>
            <w:rFonts w:eastAsia="Times New Roman"/>
          </w:rPr>
          <w:t>can</w:t>
        </w:r>
      </w:ins>
      <w:ins w:id="49" w:author="Ivo Schüepp" w:date="2017-02-09T09:53:00Z">
        <w:r w:rsidR="009D1160">
          <w:rPr>
            <w:rFonts w:eastAsia="Times New Roman"/>
          </w:rPr>
          <w:t xml:space="preserve"> be used to timestamp any </w:t>
        </w:r>
      </w:ins>
      <w:ins w:id="50" w:author="Ivo Schüepp" w:date="2017-02-09T09:54:00Z">
        <w:r w:rsidR="009D1160">
          <w:rPr>
            <w:rFonts w:eastAsia="Times New Roman"/>
          </w:rPr>
          <w:t>contribution to scientific work</w:t>
        </w:r>
      </w:ins>
      <w:ins w:id="51" w:author="Ivo Schüepp" w:date="2017-02-09T09:56:00Z">
        <w:r w:rsidR="009D1160">
          <w:rPr>
            <w:rFonts w:eastAsia="Times New Roman"/>
          </w:rPr>
          <w:t>, which makes sens</w:t>
        </w:r>
      </w:ins>
      <w:ins w:id="52" w:author="Ivo Schüepp" w:date="2017-02-09T09:57:00Z">
        <w:r w:rsidR="009D1160">
          <w:rPr>
            <w:rFonts w:eastAsia="Times New Roman"/>
          </w:rPr>
          <w:t>e when contributions are used uncredited.</w:t>
        </w:r>
      </w:ins>
      <w:ins w:id="53" w:author="Ivo Schüepp" w:date="2017-02-09T17:41:00Z">
        <w:r w:rsidR="00E83BE2">
          <w:rPr>
            <w:rFonts w:eastAsia="Times New Roman"/>
          </w:rPr>
          <w:t xml:space="preserve"> This makes it saver to use such systems for all </w:t>
        </w:r>
      </w:ins>
      <w:ins w:id="54" w:author="Ivo Schüepp" w:date="2017-02-09T17:42:00Z">
        <w:r w:rsidR="00E83BE2">
          <w:rPr>
            <w:rFonts w:eastAsia="Times New Roman"/>
          </w:rPr>
          <w:t>participants.</w:t>
        </w:r>
      </w:ins>
    </w:p>
    <w:p w14:paraId="200E2D49" w14:textId="2982E392" w:rsidR="0070040D" w:rsidRDefault="0070040D" w:rsidP="0070040D">
      <w:pPr>
        <w:spacing w:before="36" w:after="0" w:line="252" w:lineRule="atLeast"/>
        <w:jc w:val="left"/>
        <w:rPr>
          <w:ins w:id="55" w:author="Ivo Schüepp" w:date="2017-02-09T16:32:00Z"/>
          <w:rFonts w:eastAsia="Times New Roman"/>
        </w:rPr>
      </w:pPr>
      <w:ins w:id="56" w:author="Ivo Schüepp" w:date="2017-02-09T16:32:00Z">
        <w:r>
          <w:rPr>
            <w:rFonts w:eastAsia="Times New Roman"/>
          </w:rPr>
          <w:t xml:space="preserve">Trusted Timestamping is in use for a long time. But it was dependent on trusted timestamping authorities (TSA). These are central services </w:t>
        </w:r>
        <w:commentRangeStart w:id="57"/>
        <w:r>
          <w:rPr>
            <w:rFonts w:eastAsia="Times New Roman"/>
          </w:rPr>
          <w:t xml:space="preserve">and due to this one </w:t>
        </w:r>
        <w:commentRangeEnd w:id="57"/>
        <w:r>
          <w:rPr>
            <w:rStyle w:val="Kommentarzeichen"/>
          </w:rPr>
          <w:commentReference w:id="57"/>
        </w:r>
        <w:r>
          <w:rPr>
            <w:rFonts w:eastAsia="Times New Roman"/>
          </w:rPr>
          <w:t xml:space="preserve">depend on the </w:t>
        </w:r>
      </w:ins>
      <w:ins w:id="58" w:author="Ivo Schüepp" w:date="2017-02-09T16:40:00Z">
        <w:r>
          <w:rPr>
            <w:rFonts w:eastAsia="Times New Roman"/>
          </w:rPr>
          <w:t>trustworthiness</w:t>
        </w:r>
      </w:ins>
      <w:ins w:id="59" w:author="Ivo Schüepp" w:date="2017-02-09T16:32:00Z">
        <w:r>
          <w:rPr>
            <w:rFonts w:eastAsia="Times New Roman"/>
          </w:rPr>
          <w:t xml:space="preserve"> and availability of the service. </w:t>
        </w:r>
      </w:ins>
      <w:ins w:id="60" w:author="Ivo Schüepp" w:date="2017-02-09T16:33:00Z">
        <w:r>
          <w:rPr>
            <w:rFonts w:eastAsia="Times New Roman"/>
          </w:rPr>
          <w:t>They also</w:t>
        </w:r>
      </w:ins>
      <w:ins w:id="61" w:author="Ivo Schüepp" w:date="2017-02-09T16:32:00Z">
        <w:r>
          <w:rPr>
            <w:rFonts w:eastAsia="Times New Roman"/>
          </w:rPr>
          <w:t xml:space="preserve"> have fees, which make</w:t>
        </w:r>
      </w:ins>
      <w:ins w:id="62" w:author="Ivo Schüepp" w:date="2017-02-09T16:34:00Z">
        <w:r>
          <w:rPr>
            <w:rFonts w:eastAsia="Times New Roman"/>
          </w:rPr>
          <w:t xml:space="preserve">s it expensive when </w:t>
        </w:r>
      </w:ins>
      <w:ins w:id="63" w:author="Ivo Schüepp" w:date="2017-02-09T16:35:00Z">
        <w:r>
          <w:rPr>
            <w:rFonts w:eastAsia="Times New Roman"/>
          </w:rPr>
          <w:t>a high number of timestamps are needed.</w:t>
        </w:r>
      </w:ins>
    </w:p>
    <w:p w14:paraId="21FD768F" w14:textId="0A594237" w:rsidR="00282847" w:rsidRDefault="00282847" w:rsidP="00467172">
      <w:pPr>
        <w:spacing w:before="36" w:after="0" w:line="252" w:lineRule="atLeast"/>
        <w:jc w:val="left"/>
        <w:rPr>
          <w:rFonts w:eastAsia="Times New Roman"/>
        </w:rPr>
      </w:pPr>
      <w:del w:id="64" w:author="Ivo Schüepp" w:date="2017-02-09T09:48:00Z">
        <w:r w:rsidDel="009D1160">
          <w:rPr>
            <w:rFonts w:eastAsia="Times New Roman"/>
          </w:rPr>
          <w:delText xml:space="preserve">. </w:delText>
        </w:r>
      </w:del>
    </w:p>
    <w:p w14:paraId="48677A5C" w14:textId="2A343878" w:rsidR="00B66135" w:rsidDel="0070040D" w:rsidRDefault="00C62A46" w:rsidP="00467172">
      <w:pPr>
        <w:spacing w:before="36" w:after="0" w:line="252" w:lineRule="atLeast"/>
        <w:jc w:val="left"/>
        <w:rPr>
          <w:del w:id="65" w:author="Ivo Schüepp" w:date="2017-02-09T16:36:00Z"/>
          <w:rFonts w:eastAsia="Times New Roman"/>
        </w:rPr>
      </w:pPr>
      <w:del w:id="66" w:author="Ivo Schüepp" w:date="2017-02-09T16:36:00Z">
        <w:r w:rsidDel="0070040D">
          <w:rPr>
            <w:rFonts w:eastAsia="Times New Roman"/>
          </w:rPr>
          <w:delText xml:space="preserve">Trusted Timestamping is </w:delText>
        </w:r>
        <w:r w:rsidR="00A00355" w:rsidDel="0070040D">
          <w:rPr>
            <w:rFonts w:eastAsia="Times New Roman"/>
          </w:rPr>
          <w:delText>in use</w:delText>
        </w:r>
        <w:r w:rsidDel="0070040D">
          <w:rPr>
            <w:rFonts w:eastAsia="Times New Roman"/>
          </w:rPr>
          <w:delText xml:space="preserve"> for a long time. But </w:delText>
        </w:r>
        <w:commentRangeStart w:id="67"/>
        <w:r w:rsidDel="0070040D">
          <w:rPr>
            <w:rFonts w:eastAsia="Times New Roman"/>
          </w:rPr>
          <w:delText xml:space="preserve">mostly </w:delText>
        </w:r>
        <w:commentRangeEnd w:id="67"/>
        <w:r w:rsidR="008339CD" w:rsidDel="0070040D">
          <w:rPr>
            <w:rStyle w:val="Kommentarzeichen"/>
          </w:rPr>
          <w:commentReference w:id="67"/>
        </w:r>
        <w:r w:rsidDel="0070040D">
          <w:rPr>
            <w:rFonts w:eastAsia="Times New Roman"/>
          </w:rPr>
          <w:delText>it was dependent on trusted timestamping authorities (TSA)</w:delText>
        </w:r>
        <w:r w:rsidR="00A00355" w:rsidDel="0070040D">
          <w:rPr>
            <w:rFonts w:eastAsia="Times New Roman"/>
          </w:rPr>
          <w:delText xml:space="preserve">. These are central services </w:delText>
        </w:r>
        <w:commentRangeStart w:id="68"/>
        <w:r w:rsidR="00A00355" w:rsidDel="0070040D">
          <w:rPr>
            <w:rFonts w:eastAsia="Times New Roman"/>
          </w:rPr>
          <w:delText xml:space="preserve">and due to this one </w:delText>
        </w:r>
        <w:commentRangeEnd w:id="68"/>
        <w:r w:rsidR="008339CD" w:rsidDel="0070040D">
          <w:rPr>
            <w:rStyle w:val="Kommentarzeichen"/>
          </w:rPr>
          <w:commentReference w:id="68"/>
        </w:r>
        <w:r w:rsidR="00A00355" w:rsidDel="0070040D">
          <w:rPr>
            <w:rFonts w:eastAsia="Times New Roman"/>
          </w:rPr>
          <w:delText xml:space="preserve">depend on the reliability and availability of the service. </w:delText>
        </w:r>
      </w:del>
    </w:p>
    <w:p w14:paraId="2E586DE8" w14:textId="6D7CEF22" w:rsidR="00A00355" w:rsidRDefault="00A00355" w:rsidP="00467172">
      <w:pPr>
        <w:spacing w:before="36" w:after="0" w:line="252" w:lineRule="atLeast"/>
        <w:jc w:val="left"/>
        <w:rPr>
          <w:rFonts w:eastAsia="Times New Roman"/>
        </w:rPr>
      </w:pPr>
      <w:r>
        <w:rPr>
          <w:rFonts w:eastAsia="Times New Roman"/>
        </w:rPr>
        <w:t>In 2012</w:t>
      </w:r>
      <w:ins w:id="69" w:author="Corinna" w:date="2017-02-08T15:42:00Z">
        <w:r w:rsidR="008339CD">
          <w:rPr>
            <w:rFonts w:eastAsia="Times New Roman"/>
          </w:rPr>
          <w:t>,</w:t>
        </w:r>
      </w:ins>
      <w:r>
        <w:rPr>
          <w:rFonts w:eastAsia="Times New Roman"/>
        </w:rPr>
        <w:t xml:space="preserve"> Prof. Dr. Gipp developed a new, decentralized approach using the bitcoin blockchain</w:t>
      </w:r>
      <w:commentRangeStart w:id="70"/>
      <w:r>
        <w:rPr>
          <w:rFonts w:eastAsia="Times New Roman"/>
        </w:rPr>
        <w:t>.</w:t>
      </w:r>
      <w:ins w:id="71" w:author="Ivo Schüepp" w:date="2017-02-09T17:02:00Z">
        <w:r w:rsidR="00541A25">
          <w:rPr>
            <w:rStyle w:val="Funotenzeichen"/>
            <w:rFonts w:eastAsia="Times New Roman"/>
          </w:rPr>
          <w:footnoteReference w:id="3"/>
        </w:r>
      </w:ins>
      <w:r>
        <w:rPr>
          <w:rFonts w:eastAsia="Times New Roman"/>
        </w:rPr>
        <w:t xml:space="preserve"> </w:t>
      </w:r>
      <w:commentRangeEnd w:id="70"/>
      <w:r w:rsidR="008339CD">
        <w:rPr>
          <w:rStyle w:val="Kommentarzeichen"/>
        </w:rPr>
        <w:commentReference w:id="70"/>
      </w:r>
      <w:r>
        <w:rPr>
          <w:rFonts w:eastAsia="Times New Roman"/>
        </w:rPr>
        <w:t xml:space="preserve">This approach makes the trusted timestamping independent from </w:t>
      </w:r>
      <w:ins w:id="75" w:author="Corinna" w:date="2017-02-08T15:43:00Z">
        <w:r w:rsidR="008339CD">
          <w:rPr>
            <w:rFonts w:eastAsia="Times New Roman"/>
          </w:rPr>
          <w:t xml:space="preserve">a </w:t>
        </w:r>
      </w:ins>
      <w:r>
        <w:rPr>
          <w:rFonts w:eastAsia="Times New Roman"/>
        </w:rPr>
        <w:t>TSA</w:t>
      </w:r>
      <w:del w:id="76" w:author="Corinna" w:date="2017-02-08T15:43:00Z">
        <w:r w:rsidDel="008339CD">
          <w:rPr>
            <w:rFonts w:eastAsia="Times New Roman"/>
          </w:rPr>
          <w:delText>’s</w:delText>
        </w:r>
      </w:del>
      <w:r>
        <w:rPr>
          <w:rFonts w:eastAsia="Times New Roman"/>
        </w:rPr>
        <w:t xml:space="preserve"> and even from his own provided service originstamp.org. </w:t>
      </w:r>
      <w:del w:id="77" w:author="Ivo Schüepp" w:date="2017-02-09T16:39:00Z">
        <w:r w:rsidR="0046700C" w:rsidDel="0070040D">
          <w:rPr>
            <w:rFonts w:eastAsia="Times New Roman"/>
          </w:rPr>
          <w:delText xml:space="preserve">This approach has several advantages. </w:delText>
        </w:r>
      </w:del>
      <w:r w:rsidR="0046700C">
        <w:rPr>
          <w:rFonts w:eastAsia="Times New Roman"/>
        </w:rPr>
        <w:t xml:space="preserve">Since the bitcoin blockchain </w:t>
      </w:r>
      <w:r w:rsidR="00A12162">
        <w:rPr>
          <w:rFonts w:eastAsia="Times New Roman"/>
        </w:rPr>
        <w:t xml:space="preserve">is worth billions of dollars, it </w:t>
      </w:r>
      <w:del w:id="78" w:author="Corinna" w:date="2017-02-08T15:43:00Z">
        <w:r w:rsidR="00C20336" w:rsidDel="008339CD">
          <w:rPr>
            <w:rFonts w:eastAsia="Times New Roman"/>
          </w:rPr>
          <w:delText xml:space="preserve">assumable </w:delText>
        </w:r>
      </w:del>
      <w:ins w:id="79" w:author="Corinna" w:date="2017-02-08T15:43:00Z">
        <w:r w:rsidR="008339CD">
          <w:rPr>
            <w:rFonts w:eastAsia="Times New Roman"/>
          </w:rPr>
          <w:t xml:space="preserve">presumably </w:t>
        </w:r>
      </w:ins>
      <w:r w:rsidR="00862FA8">
        <w:rPr>
          <w:rFonts w:eastAsia="Times New Roman"/>
        </w:rPr>
        <w:t xml:space="preserve">will </w:t>
      </w:r>
      <w:r w:rsidR="00A12162">
        <w:rPr>
          <w:rFonts w:eastAsia="Times New Roman"/>
        </w:rPr>
        <w:t xml:space="preserve">last for a very long time. As long as a single node with the blockchain exists, the timestamps will be </w:t>
      </w:r>
      <w:r w:rsidR="00194BE9">
        <w:rPr>
          <w:rFonts w:eastAsia="Times New Roman"/>
        </w:rPr>
        <w:t>verifiable</w:t>
      </w:r>
      <w:r w:rsidR="00862FA8">
        <w:rPr>
          <w:rFonts w:eastAsia="Times New Roman"/>
        </w:rPr>
        <w:t xml:space="preserve">. </w:t>
      </w:r>
    </w:p>
    <w:p w14:paraId="7D400777" w14:textId="4C800FAE" w:rsidR="00282847" w:rsidRDefault="00862FA8" w:rsidP="00467172">
      <w:pPr>
        <w:spacing w:before="36" w:after="0" w:line="252" w:lineRule="atLeast"/>
        <w:jc w:val="left"/>
        <w:rPr>
          <w:rFonts w:eastAsia="Times New Roman"/>
        </w:rPr>
      </w:pPr>
      <w:r>
        <w:rPr>
          <w:rFonts w:eastAsia="Times New Roman"/>
        </w:rPr>
        <w:t>In short, for a</w:t>
      </w:r>
      <w:r w:rsidR="00044AD2">
        <w:rPr>
          <w:rFonts w:eastAsia="Times New Roman"/>
        </w:rPr>
        <w:t xml:space="preserve"> certain </w:t>
      </w:r>
      <w:del w:id="80" w:author="Ivo Schüepp" w:date="2017-02-09T11:08:00Z">
        <w:r w:rsidR="00044AD2" w:rsidDel="00A44360">
          <w:rPr>
            <w:rFonts w:eastAsia="Times New Roman"/>
          </w:rPr>
          <w:delText xml:space="preserve">media </w:delText>
        </w:r>
      </w:del>
      <w:ins w:id="81" w:author="Ivo Schüepp" w:date="2017-02-09T11:08:00Z">
        <w:r w:rsidR="00A44360">
          <w:rPr>
            <w:rFonts w:eastAsia="Times New Roman"/>
          </w:rPr>
          <w:t xml:space="preserve">digital content </w:t>
        </w:r>
      </w:ins>
      <w:r>
        <w:rPr>
          <w:rFonts w:eastAsia="Times New Roman"/>
        </w:rPr>
        <w:t>is a</w:t>
      </w:r>
      <w:r w:rsidR="00044AD2">
        <w:rPr>
          <w:rFonts w:eastAsia="Times New Roman"/>
        </w:rPr>
        <w:t xml:space="preserve"> unique</w:t>
      </w:r>
      <w:r>
        <w:rPr>
          <w:rFonts w:eastAsia="Times New Roman"/>
        </w:rPr>
        <w:t xml:space="preserve"> SHA-256</w:t>
      </w:r>
      <w:r w:rsidR="00044AD2">
        <w:rPr>
          <w:rFonts w:eastAsia="Times New Roman"/>
        </w:rPr>
        <w:t xml:space="preserve"> hash </w:t>
      </w:r>
      <w:r>
        <w:rPr>
          <w:rFonts w:eastAsia="Times New Roman"/>
        </w:rPr>
        <w:t xml:space="preserve">computed in the originators </w:t>
      </w:r>
      <w:del w:id="82" w:author="Ivo Schüepp" w:date="2017-02-09T16:42:00Z">
        <w:r w:rsidDel="0059730F">
          <w:rPr>
            <w:rFonts w:eastAsia="Times New Roman"/>
          </w:rPr>
          <w:delText>browser</w:delText>
        </w:r>
      </w:del>
      <w:ins w:id="83" w:author="Ivo Schüepp" w:date="2017-02-09T16:42:00Z">
        <w:r w:rsidR="0059730F">
          <w:rPr>
            <w:rFonts w:eastAsia="Times New Roman"/>
          </w:rPr>
          <w:t>computer</w:t>
        </w:r>
      </w:ins>
      <w:r w:rsidR="00044AD2">
        <w:rPr>
          <w:rFonts w:eastAsia="Times New Roman"/>
        </w:rPr>
        <w:t xml:space="preserve">, which afterwards </w:t>
      </w:r>
      <w:r>
        <w:rPr>
          <w:rFonts w:eastAsia="Times New Roman"/>
        </w:rPr>
        <w:t xml:space="preserve">is sent to the originstamp.org API. The API accumulates all hashes over a </w:t>
      </w:r>
      <w:r w:rsidR="00194BE9">
        <w:rPr>
          <w:rFonts w:eastAsia="Times New Roman"/>
        </w:rPr>
        <w:t>period of time (currently 24h)</w:t>
      </w:r>
      <w:r>
        <w:rPr>
          <w:rFonts w:eastAsia="Times New Roman"/>
        </w:rPr>
        <w:t xml:space="preserve"> and creates then an aggregated hash. This hash is encoded to a string via Base58</w:t>
      </w:r>
      <w:ins w:id="84" w:author="Ivo Schüepp" w:date="2017-02-09T16:48:00Z">
        <w:r w:rsidR="0059730F">
          <w:rPr>
            <w:rFonts w:eastAsia="Times New Roman"/>
          </w:rPr>
          <w:t>, which is then a valid Bitcoin address</w:t>
        </w:r>
      </w:ins>
      <w:r>
        <w:rPr>
          <w:rFonts w:eastAsia="Times New Roman"/>
        </w:rPr>
        <w:t xml:space="preserve">. </w:t>
      </w:r>
      <w:commentRangeStart w:id="85"/>
      <w:r>
        <w:rPr>
          <w:rFonts w:eastAsia="Times New Roman"/>
        </w:rPr>
        <w:t xml:space="preserve">Afterwards a transaction in the blockchain is triggered </w:t>
      </w:r>
      <w:ins w:id="86" w:author="Ivo Schüepp" w:date="2017-02-09T16:49:00Z">
        <w:r w:rsidR="0059730F">
          <w:rPr>
            <w:rFonts w:eastAsia="Times New Roman"/>
          </w:rPr>
          <w:t>to the address</w:t>
        </w:r>
      </w:ins>
      <w:del w:id="87" w:author="Ivo Schüepp" w:date="2017-02-09T16:49:00Z">
        <w:r w:rsidDel="0059730F">
          <w:rPr>
            <w:rFonts w:eastAsia="Times New Roman"/>
          </w:rPr>
          <w:delText>with the string</w:delText>
        </w:r>
      </w:del>
      <w:r>
        <w:rPr>
          <w:rFonts w:eastAsia="Times New Roman"/>
        </w:rPr>
        <w:t>.</w:t>
      </w:r>
      <w:commentRangeEnd w:id="85"/>
      <w:r w:rsidR="008339CD">
        <w:rPr>
          <w:rStyle w:val="Kommentarzeichen"/>
        </w:rPr>
        <w:commentReference w:id="85"/>
      </w:r>
      <w:ins w:id="88" w:author="Ivo Schüepp" w:date="2017-02-09T16:44:00Z">
        <w:r w:rsidR="0059730F">
          <w:rPr>
            <w:rFonts w:eastAsia="Times New Roman"/>
          </w:rPr>
          <w:t xml:space="preserve"> After </w:t>
        </w:r>
      </w:ins>
      <w:ins w:id="89" w:author="Ivo Schüepp" w:date="2017-02-09T16:45:00Z">
        <w:r w:rsidR="0059730F">
          <w:rPr>
            <w:rFonts w:eastAsia="Times New Roman"/>
          </w:rPr>
          <w:t xml:space="preserve">a time the transaction gets confirmed, which means that the transaction is in the blockchain with </w:t>
        </w:r>
      </w:ins>
      <w:ins w:id="90" w:author="Ivo Schüepp" w:date="2017-02-09T16:50:00Z">
        <w:r w:rsidR="0059730F">
          <w:rPr>
            <w:rFonts w:eastAsia="Times New Roman"/>
          </w:rPr>
          <w:t>an assigned</w:t>
        </w:r>
      </w:ins>
      <w:ins w:id="91" w:author="Ivo Schüepp" w:date="2017-02-09T16:45:00Z">
        <w:r w:rsidR="0059730F">
          <w:rPr>
            <w:rFonts w:eastAsia="Times New Roman"/>
          </w:rPr>
          <w:t xml:space="preserve"> timestamp.</w:t>
        </w:r>
      </w:ins>
    </w:p>
    <w:p w14:paraId="650AFB81" w14:textId="66E9E61E" w:rsidR="00467172" w:rsidRDefault="00467172" w:rsidP="00467172">
      <w:pPr>
        <w:spacing w:before="36" w:after="0" w:line="252" w:lineRule="atLeast"/>
        <w:jc w:val="left"/>
        <w:rPr>
          <w:ins w:id="92" w:author="Ivo Schüepp" w:date="2017-02-09T16:51:00Z"/>
          <w:rFonts w:eastAsia="Times New Roman"/>
        </w:rPr>
      </w:pPr>
      <w:r>
        <w:rPr>
          <w:rFonts w:eastAsia="Times New Roman"/>
        </w:rPr>
        <w:t xml:space="preserve">With the </w:t>
      </w:r>
      <w:r w:rsidR="007A07C9">
        <w:rPr>
          <w:rFonts w:eastAsia="Times New Roman"/>
        </w:rPr>
        <w:t>owners’</w:t>
      </w:r>
      <w:r>
        <w:rPr>
          <w:rFonts w:eastAsia="Times New Roman"/>
        </w:rPr>
        <w:t xml:space="preserve"> hash and the list of hashes which were used to create the aggregated </w:t>
      </w:r>
      <w:r w:rsidR="00C20336">
        <w:rPr>
          <w:rFonts w:eastAsia="Times New Roman"/>
        </w:rPr>
        <w:t xml:space="preserve">hash, </w:t>
      </w:r>
      <w:ins w:id="93" w:author="Ivo Schüepp" w:date="2017-02-09T16:50:00Z">
        <w:r w:rsidR="0059730F">
          <w:rPr>
            <w:rFonts w:eastAsia="Times New Roman"/>
          </w:rPr>
          <w:t xml:space="preserve">the </w:t>
        </w:r>
      </w:ins>
      <w:ins w:id="94" w:author="Ivo Schüepp" w:date="2017-02-09T16:51:00Z">
        <w:r w:rsidR="0059730F">
          <w:rPr>
            <w:rFonts w:eastAsia="Times New Roman"/>
          </w:rPr>
          <w:t xml:space="preserve">task is reproducible, so </w:t>
        </w:r>
      </w:ins>
      <w:r w:rsidR="00C20336">
        <w:rPr>
          <w:rFonts w:eastAsia="Times New Roman"/>
        </w:rPr>
        <w:t xml:space="preserve">the </w:t>
      </w:r>
      <w:del w:id="95" w:author="Ivo Schüepp" w:date="2017-02-09T16:50:00Z">
        <w:r w:rsidR="00C20336" w:rsidDel="0059730F">
          <w:rPr>
            <w:rFonts w:eastAsia="Times New Roman"/>
          </w:rPr>
          <w:delText xml:space="preserve">media </w:delText>
        </w:r>
      </w:del>
      <w:ins w:id="96" w:author="Ivo Schüepp" w:date="2017-02-09T16:50:00Z">
        <w:r w:rsidR="0059730F">
          <w:rPr>
            <w:rFonts w:eastAsia="Times New Roman"/>
          </w:rPr>
          <w:t xml:space="preserve">content </w:t>
        </w:r>
      </w:ins>
      <w:r w:rsidR="00C20336">
        <w:rPr>
          <w:rFonts w:eastAsia="Times New Roman"/>
        </w:rPr>
        <w:t xml:space="preserve">can be verified </w:t>
      </w:r>
      <w:ins w:id="97" w:author="Corinna" w:date="2017-02-08T15:45:00Z">
        <w:r w:rsidR="008339CD">
          <w:rPr>
            <w:rFonts w:eastAsia="Times New Roman"/>
          </w:rPr>
          <w:t>in Bitcoin</w:t>
        </w:r>
      </w:ins>
      <w:ins w:id="98" w:author="Corinna" w:date="2017-02-08T15:46:00Z">
        <w:r w:rsidR="008339CD">
          <w:rPr>
            <w:rFonts w:eastAsia="Times New Roman"/>
          </w:rPr>
          <w:t xml:space="preserve">’s blockchain </w:t>
        </w:r>
      </w:ins>
      <w:r w:rsidR="00C20336">
        <w:rPr>
          <w:rFonts w:eastAsia="Times New Roman"/>
        </w:rPr>
        <w:t>even without originstamp.org.</w:t>
      </w:r>
    </w:p>
    <w:p w14:paraId="61722D29" w14:textId="1BAD095F" w:rsidR="00196E8A" w:rsidRDefault="00196E8A" w:rsidP="00467172">
      <w:pPr>
        <w:spacing w:before="36" w:after="0" w:line="252" w:lineRule="atLeast"/>
        <w:jc w:val="left"/>
        <w:rPr>
          <w:ins w:id="99" w:author="Ivo Schüepp" w:date="2017-02-09T16:53:00Z"/>
          <w:rFonts w:eastAsia="Times New Roman"/>
        </w:rPr>
      </w:pPr>
    </w:p>
    <w:p w14:paraId="1F7117F8" w14:textId="7DE0596D" w:rsidR="00196E8A" w:rsidRDefault="00196E8A" w:rsidP="00467172">
      <w:pPr>
        <w:spacing w:before="36" w:after="0" w:line="252" w:lineRule="atLeast"/>
        <w:jc w:val="left"/>
        <w:rPr>
          <w:ins w:id="100" w:author="Ivo Schüepp" w:date="2017-02-09T16:51:00Z"/>
          <w:rFonts w:eastAsia="Times New Roman"/>
        </w:rPr>
      </w:pPr>
      <w:ins w:id="101" w:author="Ivo Schüepp" w:date="2017-02-09T16:54:00Z">
        <w:r>
          <w:rPr>
            <w:rFonts w:eastAsia="Times New Roman"/>
          </w:rPr>
          <w:t xml:space="preserve">The </w:t>
        </w:r>
      </w:ins>
      <w:ins w:id="102" w:author="Ivo Schüepp" w:date="2017-02-09T16:53:00Z">
        <w:r>
          <w:rPr>
            <w:rFonts w:eastAsia="Times New Roman"/>
          </w:rPr>
          <w:t xml:space="preserve">approach through the aggregation of hashes makes it possible </w:t>
        </w:r>
      </w:ins>
      <w:ins w:id="103" w:author="Ivo Schüepp" w:date="2017-02-09T16:54:00Z">
        <w:r>
          <w:rPr>
            <w:rFonts w:eastAsia="Times New Roman"/>
          </w:rPr>
          <w:t xml:space="preserve">to supply a very high </w:t>
        </w:r>
      </w:ins>
      <w:ins w:id="104" w:author="Ivo Schüepp" w:date="2017-02-09T16:55:00Z">
        <w:r>
          <w:rPr>
            <w:rFonts w:eastAsia="Times New Roman"/>
          </w:rPr>
          <w:t>number</w:t>
        </w:r>
      </w:ins>
      <w:ins w:id="105" w:author="Ivo Schüepp" w:date="2017-02-09T16:54:00Z">
        <w:r>
          <w:rPr>
            <w:rFonts w:eastAsia="Times New Roman"/>
          </w:rPr>
          <w:t xml:space="preserve"> of trusted timestamps</w:t>
        </w:r>
      </w:ins>
      <w:ins w:id="106" w:author="Ivo Schüepp" w:date="2017-02-09T16:55:00Z">
        <w:r>
          <w:rPr>
            <w:rFonts w:eastAsia="Times New Roman"/>
          </w:rPr>
          <w:t xml:space="preserve"> at very low cost.  </w:t>
        </w:r>
      </w:ins>
      <w:ins w:id="107" w:author="Ivo Schüepp" w:date="2017-02-09T16:57:00Z">
        <w:r>
          <w:rPr>
            <w:rFonts w:eastAsia="Times New Roman"/>
          </w:rPr>
          <w:t>Also</w:t>
        </w:r>
      </w:ins>
      <w:ins w:id="108" w:author="Ivo Schüepp" w:date="2017-02-09T17:01:00Z">
        <w:r w:rsidR="00326DE0">
          <w:rPr>
            <w:rFonts w:eastAsia="Times New Roman"/>
          </w:rPr>
          <w:t>,</w:t>
        </w:r>
      </w:ins>
      <w:ins w:id="109" w:author="Ivo Schüepp" w:date="2017-02-09T16:57:00Z">
        <w:r>
          <w:rPr>
            <w:rFonts w:eastAsia="Times New Roman"/>
          </w:rPr>
          <w:t xml:space="preserve"> </w:t>
        </w:r>
      </w:ins>
      <w:ins w:id="110" w:author="Ivo Schüepp" w:date="2017-02-09T16:58:00Z">
        <w:r>
          <w:rPr>
            <w:rFonts w:eastAsia="Times New Roman"/>
          </w:rPr>
          <w:t>the overhead for management systems, submission systems or pre-</w:t>
        </w:r>
        <w:r>
          <w:rPr>
            <w:rFonts w:eastAsia="Times New Roman"/>
          </w:rPr>
          <w:lastRenderedPageBreak/>
          <w:t xml:space="preserve">printing services is minimal, since the </w:t>
        </w:r>
      </w:ins>
      <w:ins w:id="111" w:author="Ivo Schüepp" w:date="2017-02-09T16:59:00Z">
        <w:r>
          <w:rPr>
            <w:rFonts w:eastAsia="Times New Roman"/>
          </w:rPr>
          <w:t>main computations are done by originstamp.org and the originators computer.</w:t>
        </w:r>
      </w:ins>
    </w:p>
    <w:p w14:paraId="1AFD060F" w14:textId="77777777" w:rsidR="00196E8A" w:rsidRDefault="00196E8A" w:rsidP="00467172">
      <w:pPr>
        <w:spacing w:before="36" w:after="0" w:line="252" w:lineRule="atLeast"/>
        <w:jc w:val="left"/>
        <w:rPr>
          <w:rFonts w:eastAsia="Times New Roman"/>
        </w:rPr>
      </w:pPr>
    </w:p>
    <w:p w14:paraId="1343330E" w14:textId="71384FED" w:rsidR="00787844" w:rsidRDefault="00787844" w:rsidP="005C352A">
      <w:pPr>
        <w:pStyle w:val="berschrift1"/>
      </w:pPr>
      <w:r w:rsidRPr="005C352A">
        <w:t>Goal of the Project</w:t>
      </w:r>
    </w:p>
    <w:p w14:paraId="185F294B" w14:textId="2C47AF36" w:rsidR="007A07C9" w:rsidRPr="007A07C9" w:rsidRDefault="007A07C9" w:rsidP="007A07C9">
      <w:r>
        <w:t>Since the integration of originstamp.org in</w:t>
      </w:r>
      <w:ins w:id="112" w:author="Corinna" w:date="2017-02-08T15:59:00Z">
        <w:r w:rsidR="00280A81">
          <w:t>to</w:t>
        </w:r>
      </w:ins>
      <w:r>
        <w:t xml:space="preserve"> today’s available submission, pre-printing and conference management systems can ease the property evidence for the users of such systems as well as for the </w:t>
      </w:r>
      <w:r w:rsidR="00C20336">
        <w:t>providers</w:t>
      </w:r>
      <w:r>
        <w:t xml:space="preserve">, </w:t>
      </w:r>
      <w:commentRangeStart w:id="113"/>
      <w:del w:id="114" w:author="Ivo Schüepp" w:date="2017-02-09T17:44:00Z">
        <w:r w:rsidDel="001D60E5">
          <w:delText>we</w:delText>
        </w:r>
      </w:del>
      <w:ins w:id="115" w:author="Ivo Schüepp" w:date="2017-02-09T17:44:00Z">
        <w:r w:rsidR="001D60E5">
          <w:t xml:space="preserve">I </w:t>
        </w:r>
      </w:ins>
      <w:ins w:id="116" w:author="Ivo Schüepp" w:date="2017-02-09T17:21:00Z">
        <w:r w:rsidR="00B655B7">
          <w:t>wi</w:t>
        </w:r>
      </w:ins>
      <w:del w:id="117" w:author="Ivo Schüepp" w:date="2017-02-09T17:21:00Z">
        <w:r w:rsidDel="00B655B7">
          <w:delText>’</w:delText>
        </w:r>
      </w:del>
      <w:r>
        <w:t xml:space="preserve">ll </w:t>
      </w:r>
      <w:commentRangeEnd w:id="113"/>
      <w:r w:rsidR="00280A81">
        <w:rPr>
          <w:rStyle w:val="Kommentarzeichen"/>
        </w:rPr>
        <w:commentReference w:id="113"/>
      </w:r>
      <w:r>
        <w:t>focus on the best possible solution for them.</w:t>
      </w:r>
      <w:ins w:id="118" w:author="Ivo Schüepp" w:date="2017-02-10T08:30:00Z">
        <w:r w:rsidR="00FB55EA">
          <w:t xml:space="preserve"> With the goal that it’s integrated in </w:t>
        </w:r>
      </w:ins>
      <w:ins w:id="119" w:author="Ivo Schüepp" w:date="2017-02-10T15:30:00Z">
        <w:r w:rsidR="00F964EE">
          <w:t xml:space="preserve">at least one </w:t>
        </w:r>
      </w:ins>
      <w:ins w:id="120" w:author="Ivo Schüepp" w:date="2017-02-10T08:30:00Z">
        <w:r w:rsidR="00FB55EA">
          <w:t xml:space="preserve">major submission, pre-printing </w:t>
        </w:r>
      </w:ins>
      <w:ins w:id="121" w:author="Ivo Schüepp" w:date="2017-02-10T15:30:00Z">
        <w:r w:rsidR="00F964EE">
          <w:t>or</w:t>
        </w:r>
      </w:ins>
      <w:ins w:id="122" w:author="Ivo Schüepp" w:date="2017-02-10T08:30:00Z">
        <w:r w:rsidR="00F964EE">
          <w:t xml:space="preserve"> conference management system</w:t>
        </w:r>
        <w:r w:rsidR="00FB55EA">
          <w:t xml:space="preserve">, such as </w:t>
        </w:r>
        <w:proofErr w:type="spellStart"/>
        <w:r w:rsidR="00FB55EA">
          <w:t>Arxiv</w:t>
        </w:r>
        <w:proofErr w:type="spellEnd"/>
        <w:r w:rsidR="00FB55EA">
          <w:t xml:space="preserve"> </w:t>
        </w:r>
        <w:r w:rsidR="00FB55EA">
          <w:rPr>
            <w:rStyle w:val="Funotenzeichen"/>
          </w:rPr>
          <w:footnoteReference w:id="4"/>
        </w:r>
        <w:r w:rsidR="00FB55EA">
          <w:t xml:space="preserve"> and </w:t>
        </w:r>
        <w:proofErr w:type="spellStart"/>
        <w:r w:rsidR="00FB55EA">
          <w:t>EasyChair</w:t>
        </w:r>
        <w:proofErr w:type="spellEnd"/>
        <w:r w:rsidR="00FB55EA">
          <w:rPr>
            <w:rStyle w:val="Funotenzeichen"/>
          </w:rPr>
          <w:footnoteReference w:id="5"/>
        </w:r>
        <w:r w:rsidR="00FB55EA">
          <w:t xml:space="preserve"> </w:t>
        </w:r>
      </w:ins>
      <w:ins w:id="127" w:author="Ivo Schüepp" w:date="2017-02-10T08:31:00Z">
        <w:r w:rsidR="00FB55EA">
          <w:t>.</w:t>
        </w:r>
      </w:ins>
    </w:p>
    <w:p w14:paraId="0812A78E" w14:textId="46953E91" w:rsidR="00B66135" w:rsidRDefault="00453C6B" w:rsidP="00B66135">
      <w:pPr>
        <w:pStyle w:val="berschrift2"/>
      </w:pPr>
      <w:r w:rsidRPr="005C352A">
        <w:t>Problem Statement</w:t>
      </w:r>
    </w:p>
    <w:p w14:paraId="3F3295BD" w14:textId="77777777" w:rsidR="00F83289" w:rsidRDefault="00A341F0" w:rsidP="00A341F0">
      <w:pPr>
        <w:rPr>
          <w:ins w:id="128" w:author="Ivo Schüepp" w:date="2017-02-12T21:01:00Z"/>
        </w:rPr>
      </w:pPr>
      <w:commentRangeStart w:id="129"/>
      <w:r>
        <w:t xml:space="preserve">As far as </w:t>
      </w:r>
      <w:del w:id="130" w:author="Ivo Schüepp" w:date="2017-02-10T07:19:00Z">
        <w:r w:rsidDel="00F140EB">
          <w:delText xml:space="preserve">we </w:delText>
        </w:r>
      </w:del>
      <w:ins w:id="131" w:author="Ivo Schüepp" w:date="2017-02-10T07:19:00Z">
        <w:r w:rsidR="00F140EB">
          <w:t xml:space="preserve">I </w:t>
        </w:r>
      </w:ins>
      <w:r>
        <w:t>know</w:t>
      </w:r>
      <w:ins w:id="132" w:author="Ivo Schüepp" w:date="2017-02-10T07:19:00Z">
        <w:r w:rsidR="00F140EB">
          <w:t xml:space="preserve"> from </w:t>
        </w:r>
      </w:ins>
      <w:ins w:id="133" w:author="Ivo Schüepp" w:date="2017-02-10T07:22:00Z">
        <w:r w:rsidR="00435BDC">
          <w:t>web</w:t>
        </w:r>
      </w:ins>
      <w:ins w:id="134" w:author="Ivo Schüepp" w:date="2017-02-10T07:21:00Z">
        <w:r w:rsidR="00435BDC">
          <w:t>site-inspection</w:t>
        </w:r>
      </w:ins>
      <w:ins w:id="135" w:author="Ivo Schüepp" w:date="2017-02-10T08:13:00Z">
        <w:r w:rsidR="00442FF8">
          <w:t xml:space="preserve"> of</w:t>
        </w:r>
      </w:ins>
      <w:del w:id="136" w:author="Ivo Schüepp" w:date="2017-02-10T08:13:00Z">
        <w:r w:rsidDel="00442FF8">
          <w:delText>,</w:delText>
        </w:r>
      </w:del>
      <w:r>
        <w:t xml:space="preserve"> </w:t>
      </w:r>
      <w:del w:id="137" w:author="Ivo Schüepp" w:date="2017-02-10T07:22:00Z">
        <w:r w:rsidDel="00435BDC">
          <w:delText>today’s available submission, pre-printing and conference management systems</w:delText>
        </w:r>
      </w:del>
      <w:ins w:id="138" w:author="Ivo Schüepp" w:date="2017-02-10T07:22:00Z">
        <w:r w:rsidR="00435BDC">
          <w:t xml:space="preserve">arxiv.org, easychair.org and </w:t>
        </w:r>
        <w:proofErr w:type="spellStart"/>
        <w:r w:rsidR="00435BDC">
          <w:t>hotCRP</w:t>
        </w:r>
      </w:ins>
      <w:proofErr w:type="spellEnd"/>
      <w:ins w:id="139" w:author="Ivo Schüepp" w:date="2017-02-10T08:13:00Z">
        <w:r w:rsidR="00442FF8">
          <w:t>, they</w:t>
        </w:r>
      </w:ins>
      <w:r>
        <w:t xml:space="preserve"> have no decentralized trusted timestamping service included</w:t>
      </w:r>
      <w:commentRangeEnd w:id="129"/>
      <w:r w:rsidR="00766B35">
        <w:rPr>
          <w:rStyle w:val="Kommentarzeichen"/>
        </w:rPr>
        <w:commentReference w:id="129"/>
      </w:r>
      <w:r>
        <w:t xml:space="preserve">. </w:t>
      </w:r>
      <w:del w:id="140" w:author="Ivo Schüepp" w:date="2017-02-12T20:49:00Z">
        <w:r w:rsidR="00532614" w:rsidDel="00797884">
          <w:delText>But rather they</w:delText>
        </w:r>
      </w:del>
      <w:ins w:id="141" w:author="Ivo Schüepp" w:date="2017-02-12T20:49:00Z">
        <w:r w:rsidR="00797884">
          <w:t>For example</w:t>
        </w:r>
      </w:ins>
      <w:ins w:id="142" w:author="Ivo Schüepp" w:date="2017-02-12T20:51:00Z">
        <w:r w:rsidR="00797884">
          <w:t>,</w:t>
        </w:r>
      </w:ins>
      <w:ins w:id="143" w:author="Ivo Schüepp" w:date="2017-02-12T20:49:00Z">
        <w:r w:rsidR="00797884">
          <w:t xml:space="preserve"> </w:t>
        </w:r>
        <w:proofErr w:type="spellStart"/>
        <w:r w:rsidR="00797884">
          <w:t>hotCR</w:t>
        </w:r>
      </w:ins>
      <w:ins w:id="144" w:author="Ivo Schüepp" w:date="2017-02-12T20:50:00Z">
        <w:r w:rsidR="00797884">
          <w:t>P</w:t>
        </w:r>
      </w:ins>
      <w:proofErr w:type="spellEnd"/>
      <w:r w:rsidR="00532614">
        <w:t xml:space="preserve"> use</w:t>
      </w:r>
      <w:ins w:id="145" w:author="Ivo Schüepp" w:date="2017-02-12T20:50:00Z">
        <w:r w:rsidR="00797884">
          <w:t>s</w:t>
        </w:r>
      </w:ins>
      <w:r w:rsidR="00532614">
        <w:t xml:space="preserve"> the database</w:t>
      </w:r>
      <w:ins w:id="146" w:author="Ivo Schüepp" w:date="2017-02-12T20:50:00Z">
        <w:r w:rsidR="00797884">
          <w:t xml:space="preserve"> to store a timestamp as well as a SHA</w:t>
        </w:r>
      </w:ins>
      <w:ins w:id="147" w:author="Ivo Schüepp" w:date="2017-02-12T20:58:00Z">
        <w:r w:rsidR="00797884">
          <w:t>-</w:t>
        </w:r>
      </w:ins>
      <w:ins w:id="148" w:author="Ivo Schüepp" w:date="2017-02-12T20:50:00Z">
        <w:r w:rsidR="00797884">
          <w:t>1</w:t>
        </w:r>
      </w:ins>
      <w:ins w:id="149" w:author="Ivo Schüepp" w:date="2017-02-12T20:58:00Z">
        <w:r w:rsidR="00797884">
          <w:t xml:space="preserve"> checksum</w:t>
        </w:r>
      </w:ins>
      <w:ins w:id="150" w:author="Ivo Schüepp" w:date="2017-02-12T20:50:00Z">
        <w:r w:rsidR="00797884">
          <w:t xml:space="preserve"> of the content</w:t>
        </w:r>
      </w:ins>
      <w:r w:rsidR="00532614">
        <w:t xml:space="preserve">, </w:t>
      </w:r>
      <w:del w:id="151" w:author="Ivo Schüepp" w:date="2017-02-12T20:50:00Z">
        <w:r w:rsidR="00532614" w:rsidDel="00797884">
          <w:delText xml:space="preserve">where the </w:delText>
        </w:r>
      </w:del>
      <w:del w:id="152" w:author="Ivo Schüepp" w:date="2017-02-10T07:43:00Z">
        <w:r w:rsidR="00532614" w:rsidDel="00540A44">
          <w:delText xml:space="preserve">media </w:delText>
        </w:r>
      </w:del>
      <w:del w:id="153" w:author="Ivo Schüepp" w:date="2017-02-12T20:50:00Z">
        <w:r w:rsidR="00532614" w:rsidDel="00797884">
          <w:delText>is saved, which have</w:delText>
        </w:r>
      </w:del>
      <w:ins w:id="154" w:author="Ivo Schüepp" w:date="2017-02-12T20:50:00Z">
        <w:r w:rsidR="00797884">
          <w:t>but this has</w:t>
        </w:r>
      </w:ins>
      <w:r w:rsidR="00532614">
        <w:t xml:space="preserve"> no evidential value</w:t>
      </w:r>
      <w:del w:id="155" w:author="Ivo Schüepp" w:date="2017-02-12T21:00:00Z">
        <w:r w:rsidR="00532614" w:rsidDel="00F83289">
          <w:delText xml:space="preserve"> as well as </w:delText>
        </w:r>
      </w:del>
      <w:del w:id="156" w:author="Ivo Schüepp" w:date="2017-02-12T20:51:00Z">
        <w:r w:rsidR="00532614" w:rsidDel="00797884">
          <w:delText>they aren’t</w:delText>
        </w:r>
      </w:del>
      <w:del w:id="157" w:author="Ivo Schüepp" w:date="2017-02-12T21:00:00Z">
        <w:r w:rsidR="00532614" w:rsidDel="00F83289">
          <w:delText xml:space="preserve"> tamper-proof</w:delText>
        </w:r>
      </w:del>
      <w:r w:rsidR="00532614">
        <w:t>.</w:t>
      </w:r>
    </w:p>
    <w:p w14:paraId="668E24A1" w14:textId="70927F82" w:rsidR="00A341F0" w:rsidRPr="00A341F0" w:rsidRDefault="00532614" w:rsidP="00A341F0">
      <w:r>
        <w:t xml:space="preserve"> Also, such databases are often centrally hosted, which is prone to availability issues.</w:t>
      </w:r>
      <w:ins w:id="158" w:author="Ivo Schüepp" w:date="2017-02-10T08:10:00Z">
        <w:r w:rsidR="00442FF8">
          <w:t xml:space="preserve"> This approach isn</w:t>
        </w:r>
      </w:ins>
      <w:ins w:id="159" w:author="Ivo Schüepp" w:date="2017-02-10T08:11:00Z">
        <w:r w:rsidR="00442FF8">
          <w:t>’t bad,</w:t>
        </w:r>
      </w:ins>
      <w:ins w:id="160" w:author="Ivo Schüepp" w:date="2017-02-10T15:31:00Z">
        <w:r w:rsidR="00F964EE">
          <w:t xml:space="preserve"> </w:t>
        </w:r>
      </w:ins>
      <w:ins w:id="161" w:author="Ivo Schüepp" w:date="2017-02-10T08:11:00Z">
        <w:r w:rsidR="00442FF8">
          <w:t xml:space="preserve"> but the integration of DTT would simplify </w:t>
        </w:r>
      </w:ins>
      <w:ins w:id="162" w:author="Ivo Schüepp" w:date="2017-02-10T08:14:00Z">
        <w:r w:rsidR="00442FF8">
          <w:t xml:space="preserve">solving origin issues of content </w:t>
        </w:r>
      </w:ins>
      <w:ins w:id="163" w:author="Ivo Schüepp" w:date="2017-02-10T08:16:00Z">
        <w:r w:rsidR="00442FF8">
          <w:t xml:space="preserve">as well that it is serves evidence. A big plus </w:t>
        </w:r>
      </w:ins>
      <w:ins w:id="164" w:author="Ivo Schüepp" w:date="2017-02-10T08:17:00Z">
        <w:r w:rsidR="00442FF8">
          <w:t xml:space="preserve">for all participants </w:t>
        </w:r>
      </w:ins>
      <w:ins w:id="165" w:author="Ivo Schüepp" w:date="2017-02-10T08:16:00Z">
        <w:r w:rsidR="00442FF8">
          <w:t>would be that it consistently timestamps every submission (content, reviews, messaging)</w:t>
        </w:r>
      </w:ins>
      <w:ins w:id="166" w:author="Ivo Schüepp" w:date="2017-02-10T08:18:00Z">
        <w:r w:rsidR="00442FF8">
          <w:t>.</w:t>
        </w:r>
      </w:ins>
    </w:p>
    <w:p w14:paraId="101FF5CA" w14:textId="77777777" w:rsidR="00700FB1" w:rsidRDefault="00532614" w:rsidP="00467172">
      <w:pPr>
        <w:rPr>
          <w:ins w:id="167" w:author="Ivo Schüepp" w:date="2017-02-10T07:45:00Z"/>
        </w:rPr>
      </w:pPr>
      <w:r>
        <w:t xml:space="preserve">Therefore, </w:t>
      </w:r>
      <w:r w:rsidR="00827358">
        <w:t xml:space="preserve">I </w:t>
      </w:r>
      <w:del w:id="168" w:author="Ivo Schüepp" w:date="2017-02-10T07:44:00Z">
        <w:r w:rsidR="00827358" w:rsidDel="00700FB1">
          <w:delText xml:space="preserve">would </w:delText>
        </w:r>
      </w:del>
      <w:ins w:id="169" w:author="Ivo Schüepp" w:date="2017-02-10T07:44:00Z">
        <w:r w:rsidR="00700FB1">
          <w:t xml:space="preserve">will </w:t>
        </w:r>
      </w:ins>
      <w:del w:id="170" w:author="Ivo Schüepp" w:date="2017-02-10T07:44:00Z">
        <w:r w:rsidR="00827358" w:rsidDel="00700FB1">
          <w:delText xml:space="preserve">like to </w:delText>
        </w:r>
      </w:del>
      <w:r w:rsidR="00827358">
        <w:t>investigate how the originstamp.org API fits best in existing commercial and non-commercial submission, pre-printing and conference management systems.</w:t>
      </w:r>
      <w:commentRangeStart w:id="171"/>
      <w:r w:rsidR="00827358">
        <w:t xml:space="preserve"> </w:t>
      </w:r>
    </w:p>
    <w:p w14:paraId="58417EC8" w14:textId="56CC96B9" w:rsidR="00D63100" w:rsidDel="00FB55EA" w:rsidRDefault="00827358" w:rsidP="00467172">
      <w:pPr>
        <w:rPr>
          <w:del w:id="172" w:author="Ivo Schüepp" w:date="2017-02-10T08:24:00Z"/>
        </w:rPr>
      </w:pPr>
      <w:commentRangeStart w:id="173"/>
      <w:del w:id="174" w:author="Ivo Schüepp" w:date="2017-02-10T08:24:00Z">
        <w:r w:rsidDel="00FB55EA">
          <w:delText xml:space="preserve">This may </w:delText>
        </w:r>
      </w:del>
      <w:ins w:id="175" w:author="Corinna" w:date="2017-02-08T16:03:00Z">
        <w:del w:id="176" w:author="Ivo Schüepp" w:date="2017-02-10T08:24:00Z">
          <w:r w:rsidR="00766B35" w:rsidDel="00FB55EA">
            <w:delText xml:space="preserve">will </w:delText>
          </w:r>
        </w:del>
      </w:ins>
      <w:del w:id="177" w:author="Ivo Schüepp" w:date="2017-02-10T08:24:00Z">
        <w:r w:rsidDel="00FB55EA">
          <w:delText xml:space="preserve">include </w:delText>
        </w:r>
        <w:commentRangeEnd w:id="173"/>
        <w:r w:rsidR="00766B35" w:rsidDel="00FB55EA">
          <w:rPr>
            <w:rStyle w:val="Kommentarzeichen"/>
          </w:rPr>
          <w:commentReference w:id="173"/>
        </w:r>
        <w:r w:rsidDel="00FB55EA">
          <w:delText xml:space="preserve">the most-efficient way to integrate the API in the code. </w:delText>
        </w:r>
        <w:r w:rsidR="00D63100" w:rsidDel="00FB55EA">
          <w:delText>Also,</w:delText>
        </w:r>
        <w:r w:rsidDel="00FB55EA">
          <w:delText xml:space="preserve"> it is to investigate what visual features the users need on the frontend, as well provider at the backend. Further we need to investigate how to keep up an effective workflow, if for example originstamp.org is unavailable for a lapse of time.</w:delText>
        </w:r>
        <w:commentRangeEnd w:id="171"/>
        <w:r w:rsidR="00766B35" w:rsidDel="00FB55EA">
          <w:rPr>
            <w:rStyle w:val="Kommentarzeichen"/>
          </w:rPr>
          <w:commentReference w:id="171"/>
        </w:r>
      </w:del>
    </w:p>
    <w:p w14:paraId="69E676B1" w14:textId="61BB2D55" w:rsidR="00B66135" w:rsidRPr="00C20336" w:rsidDel="00FB55EA" w:rsidRDefault="003B4242" w:rsidP="00C20336">
      <w:pPr>
        <w:rPr>
          <w:del w:id="178" w:author="Ivo Schüepp" w:date="2017-02-10T08:24:00Z"/>
        </w:rPr>
      </w:pPr>
      <w:del w:id="179" w:author="Ivo Schüepp" w:date="2017-02-10T08:24:00Z">
        <w:r w:rsidDel="00FB55EA">
          <w:delText xml:space="preserve">A base framework </w:delText>
        </w:r>
      </w:del>
      <w:ins w:id="180" w:author="Corinna" w:date="2017-02-08T16:05:00Z">
        <w:del w:id="181" w:author="Ivo Schüepp" w:date="2017-02-10T08:24:00Z">
          <w:r w:rsidR="00766B35" w:rsidDel="00FB55EA">
            <w:delText>for the design of such a system was</w:delText>
          </w:r>
        </w:del>
      </w:ins>
      <w:del w:id="182" w:author="Ivo Schüepp" w:date="2017-02-10T08:24:00Z">
        <w:r w:rsidDel="00FB55EA">
          <w:delText>is recently completed by the Information Science group of Prof. Dr. Gipp, called CryptSubmit</w:delText>
        </w:r>
        <w:r w:rsidDel="00FB55EA">
          <w:rPr>
            <w:rStyle w:val="Funotenzeichen"/>
          </w:rPr>
          <w:footnoteReference w:id="6"/>
        </w:r>
        <w:r w:rsidDel="00FB55EA">
          <w:delText xml:space="preserve">. </w:delText>
        </w:r>
      </w:del>
    </w:p>
    <w:p w14:paraId="1F53117B" w14:textId="31F8A539" w:rsidR="00A07813" w:rsidRDefault="00D74AEC" w:rsidP="00A07813">
      <w:pPr>
        <w:pStyle w:val="berschrift2"/>
        <w:rPr>
          <w:ins w:id="185" w:author="Ivo Schüepp" w:date="2017-02-10T08:27:00Z"/>
        </w:rPr>
      </w:pPr>
      <w:r w:rsidRPr="00F25BDE">
        <w:t xml:space="preserve">Research </w:t>
      </w:r>
      <w:r w:rsidR="003165AB">
        <w:t>Objective</w:t>
      </w:r>
      <w:r w:rsidR="00E84CC2">
        <w:t>(s)</w:t>
      </w:r>
    </w:p>
    <w:p w14:paraId="2AE759F8" w14:textId="592E1CC4" w:rsidR="00FB55EA" w:rsidRPr="005A7D10" w:rsidRDefault="00FB55EA">
      <w:pPr>
        <w:rPr>
          <w:ins w:id="186" w:author="Ivo Schüepp" w:date="2017-02-10T08:24:00Z"/>
        </w:rPr>
        <w:pPrChange w:id="187" w:author="Ivo Schüepp" w:date="2017-02-10T08:27:00Z">
          <w:pPr>
            <w:pStyle w:val="berschrift2"/>
          </w:pPr>
        </w:pPrChange>
      </w:pPr>
      <w:ins w:id="188" w:author="Ivo Schüepp" w:date="2017-02-10T08:27:00Z">
        <w:r>
          <w:t xml:space="preserve">A base framework for the design of such a system was recently completed by the Information Science group of Prof. Dr. </w:t>
        </w:r>
        <w:proofErr w:type="spellStart"/>
        <w:r>
          <w:t>Gipp</w:t>
        </w:r>
        <w:proofErr w:type="spellEnd"/>
        <w:r>
          <w:t xml:space="preserve">, called </w:t>
        </w:r>
        <w:proofErr w:type="spellStart"/>
        <w:r>
          <w:t>CryptSubmit</w:t>
        </w:r>
        <w:proofErr w:type="spellEnd"/>
        <w:r>
          <w:rPr>
            <w:rStyle w:val="Funotenzeichen"/>
          </w:rPr>
          <w:footnoteReference w:id="7"/>
        </w:r>
        <w:r>
          <w:t xml:space="preserve">. </w:t>
        </w:r>
      </w:ins>
    </w:p>
    <w:p w14:paraId="3F2674AC" w14:textId="31706C08" w:rsidR="00FB55EA" w:rsidRPr="005A7D10" w:rsidRDefault="00FB55EA">
      <w:pPr>
        <w:pPrChange w:id="191" w:author="Ivo Schüepp" w:date="2017-02-10T08:24:00Z">
          <w:pPr>
            <w:pStyle w:val="berschrift2"/>
          </w:pPr>
        </w:pPrChange>
      </w:pPr>
      <w:commentRangeStart w:id="192"/>
      <w:ins w:id="193" w:author="Ivo Schüepp" w:date="2017-02-10T08:24:00Z">
        <w:r>
          <w:t xml:space="preserve">This will include </w:t>
        </w:r>
        <w:commentRangeEnd w:id="192"/>
        <w:r>
          <w:rPr>
            <w:rStyle w:val="Kommentarzeichen"/>
          </w:rPr>
          <w:commentReference w:id="192"/>
        </w:r>
        <w:r>
          <w:t>the most-efficient way to integrate the API in the code. Also, it is to investigate what visual features the users need on the frontend, as well provider at the backend. Further we need to investigate how to keep up an effective workflow, if for example originstamp.org is unavailable for a lapse of time.</w:t>
        </w:r>
        <w:r>
          <w:rPr>
            <w:rStyle w:val="Kommentarzeichen"/>
          </w:rPr>
          <w:commentReference w:id="194"/>
        </w:r>
      </w:ins>
    </w:p>
    <w:p w14:paraId="571F5D9D" w14:textId="27714D51" w:rsidR="003B4242" w:rsidRPr="003B4242" w:rsidDel="00FB55EA" w:rsidRDefault="003B4242" w:rsidP="003B4242">
      <w:pPr>
        <w:rPr>
          <w:del w:id="195" w:author="Ivo Schüepp" w:date="2017-02-10T08:30:00Z"/>
        </w:rPr>
      </w:pPr>
      <w:del w:id="196" w:author="Ivo Schüepp" w:date="2017-02-10T08:30:00Z">
        <w:r w:rsidDel="00FB55EA">
          <w:delText xml:space="preserve">With the goal that we want </w:delText>
        </w:r>
        <w:r w:rsidR="00EB7BA3" w:rsidDel="00FB55EA">
          <w:delText xml:space="preserve">to bring the framework </w:delText>
        </w:r>
        <w:r w:rsidDel="00FB55EA">
          <w:delText xml:space="preserve">CryptSubmit </w:delText>
        </w:r>
        <w:r w:rsidR="00EB7BA3" w:rsidDel="00FB55EA">
          <w:delText>to the level that it’s integrated in major submission, pre-printing and conference management systems, such as Arxiv</w:delText>
        </w:r>
      </w:del>
      <w:del w:id="197" w:author="Ivo Schüepp" w:date="2017-02-10T08:26:00Z">
        <w:r w:rsidR="00EB7BA3" w:rsidDel="00FB55EA">
          <w:delText>e</w:delText>
        </w:r>
      </w:del>
      <w:del w:id="198" w:author="Ivo Schüepp" w:date="2017-02-10T08:30:00Z">
        <w:r w:rsidR="00EB7BA3" w:rsidDel="00FB55EA">
          <w:delText xml:space="preserve"> </w:delText>
        </w:r>
        <w:r w:rsidR="00EB7BA3" w:rsidDel="00FB55EA">
          <w:rPr>
            <w:rStyle w:val="Funotenzeichen"/>
          </w:rPr>
          <w:footnoteReference w:id="8"/>
        </w:r>
        <w:r w:rsidR="00EB7BA3" w:rsidDel="00FB55EA">
          <w:delText xml:space="preserve"> and EasyChair</w:delText>
        </w:r>
        <w:r w:rsidR="00EB7BA3" w:rsidDel="00FB55EA">
          <w:rPr>
            <w:rStyle w:val="Funotenzeichen"/>
          </w:rPr>
          <w:footnoteReference w:id="9"/>
        </w:r>
        <w:r w:rsidR="00EB7BA3" w:rsidDel="00FB55EA">
          <w:delText xml:space="preserve"> </w:delText>
        </w:r>
        <w:commentRangeStart w:id="203"/>
        <w:r w:rsidR="00EB7BA3" w:rsidDel="00FB55EA">
          <w:delText xml:space="preserve">we need to investigate the terms of feasibility, usability, reliability and availability. </w:delText>
        </w:r>
        <w:commentRangeEnd w:id="203"/>
        <w:r w:rsidR="00766B35" w:rsidDel="00FB55EA">
          <w:rPr>
            <w:rStyle w:val="Kommentarzeichen"/>
          </w:rPr>
          <w:commentReference w:id="203"/>
        </w:r>
      </w:del>
    </w:p>
    <w:p w14:paraId="624D51C2" w14:textId="33029A73" w:rsidR="00966A5C" w:rsidRPr="00966A5C" w:rsidRDefault="00A07813" w:rsidP="002D767D">
      <w:pPr>
        <w:pStyle w:val="berschrift2"/>
        <w:numPr>
          <w:ilvl w:val="2"/>
          <w:numId w:val="6"/>
        </w:numPr>
      </w:pPr>
      <w:r>
        <w:t>Prototyping</w:t>
      </w:r>
    </w:p>
    <w:p w14:paraId="7EC0AD04" w14:textId="09BE1BD2" w:rsidR="00EB7BA3" w:rsidRDefault="00EB7BA3" w:rsidP="00EB7BA3">
      <w:r>
        <w:t>The first step to get closer to the latter terms is prototyping, t</w:t>
      </w:r>
      <w:r w:rsidR="00A07813">
        <w:t xml:space="preserve">o get an overview for the requirements in commercial/ </w:t>
      </w:r>
      <w:r w:rsidR="00B15801">
        <w:t>proprietary systems as well as to get familiar with potential issues</w:t>
      </w:r>
      <w:r>
        <w:t>.</w:t>
      </w:r>
      <w:r w:rsidR="00AB756F">
        <w:t xml:space="preserve"> For this </w:t>
      </w:r>
      <w:r w:rsidR="00ED591A">
        <w:t>reason,</w:t>
      </w:r>
      <w:r w:rsidR="00AB756F">
        <w:t xml:space="preserve"> we will adapt the submission system </w:t>
      </w:r>
      <w:proofErr w:type="spellStart"/>
      <w:r w:rsidR="00AB756F">
        <w:t>HotCRP</w:t>
      </w:r>
      <w:proofErr w:type="spellEnd"/>
      <w:r w:rsidR="00ED591A">
        <w:rPr>
          <w:rStyle w:val="Funotenzeichen"/>
        </w:rPr>
        <w:footnoteReference w:id="10"/>
      </w:r>
      <w:r w:rsidR="00ED591A">
        <w:t xml:space="preserve"> to the </w:t>
      </w:r>
      <w:proofErr w:type="spellStart"/>
      <w:r w:rsidR="00ED591A">
        <w:t>CryptSubmit</w:t>
      </w:r>
      <w:proofErr w:type="spellEnd"/>
      <w:r w:rsidR="00ED591A">
        <w:t xml:space="preserve"> framework. </w:t>
      </w:r>
    </w:p>
    <w:p w14:paraId="41BF91D3" w14:textId="7685642E" w:rsidR="00ED591A" w:rsidRDefault="00ED591A" w:rsidP="00EB7BA3">
      <w:r>
        <w:t>The following issues, amongst others, will be examined:</w:t>
      </w:r>
    </w:p>
    <w:p w14:paraId="396DEA42" w14:textId="60B373EF" w:rsidR="00A54099" w:rsidRDefault="00ED591A" w:rsidP="00A54099">
      <w:pPr>
        <w:pStyle w:val="Listenabsatz"/>
        <w:numPr>
          <w:ilvl w:val="0"/>
          <w:numId w:val="18"/>
        </w:numPr>
        <w:rPr>
          <w:ins w:id="204" w:author="Ivo Schüepp" w:date="2017-02-12T21:16:00Z"/>
        </w:rPr>
        <w:pPrChange w:id="205" w:author="Ivo Schüepp" w:date="2017-02-12T21:15:00Z">
          <w:pPr>
            <w:pStyle w:val="Listenabsatz"/>
            <w:numPr>
              <w:numId w:val="18"/>
            </w:numPr>
            <w:ind w:left="720"/>
          </w:pPr>
        </w:pPrChange>
      </w:pPr>
      <w:r>
        <w:t xml:space="preserve">Design </w:t>
      </w:r>
      <w:r w:rsidR="00B80C57">
        <w:t>a</w:t>
      </w:r>
      <w:del w:id="206" w:author="Ivo Schüepp" w:date="2017-02-12T21:13:00Z">
        <w:r w:rsidR="00B80C57" w:rsidDel="00A54099">
          <w:delText>n</w:delText>
        </w:r>
      </w:del>
      <w:r>
        <w:t xml:space="preserve"> implementation that</w:t>
      </w:r>
      <w:ins w:id="207" w:author="Ivo Schüepp" w:date="2017-02-12T21:12:00Z">
        <w:r w:rsidR="00A54099">
          <w:t xml:space="preserve"> </w:t>
        </w:r>
      </w:ins>
      <w:del w:id="208" w:author="Ivo Schüepp" w:date="2017-02-12T21:13:00Z">
        <w:r w:rsidDel="00A54099">
          <w:delText xml:space="preserve"> fast and </w:delText>
        </w:r>
      </w:del>
      <w:commentRangeStart w:id="209"/>
      <w:r>
        <w:t>cope</w:t>
      </w:r>
      <w:ins w:id="210" w:author="Ivo Schüepp" w:date="2017-02-12T21:13:00Z">
        <w:r w:rsidR="00A54099">
          <w:t>s</w:t>
        </w:r>
      </w:ins>
      <w:r>
        <w:t xml:space="preserve"> with possible availability issues of the originstamp.org service.</w:t>
      </w:r>
      <w:commentRangeEnd w:id="209"/>
      <w:r w:rsidR="0009444F">
        <w:rPr>
          <w:rStyle w:val="Kommentarzeichen"/>
        </w:rPr>
        <w:commentReference w:id="209"/>
      </w:r>
      <w:ins w:id="211" w:author="Ivo Schüepp" w:date="2017-02-12T21:14:00Z">
        <w:r w:rsidR="00A54099">
          <w:t xml:space="preserve"> </w:t>
        </w:r>
      </w:ins>
      <w:ins w:id="212" w:author="Ivo Schüepp" w:date="2017-02-12T21:15:00Z">
        <w:r w:rsidR="00A54099">
          <w:t xml:space="preserve">There </w:t>
        </w:r>
      </w:ins>
      <w:ins w:id="213" w:author="Ivo Schüepp" w:date="2017-02-12T21:18:00Z">
        <w:r w:rsidR="00A54099">
          <w:t>are different</w:t>
        </w:r>
      </w:ins>
      <w:ins w:id="214" w:author="Ivo Schüepp" w:date="2017-02-12T21:15:00Z">
        <w:r w:rsidR="00A54099">
          <w:t xml:space="preserve"> possibilities: </w:t>
        </w:r>
      </w:ins>
    </w:p>
    <w:p w14:paraId="21909899" w14:textId="4F29927D" w:rsidR="00A54099" w:rsidRDefault="00A54099" w:rsidP="00A54099">
      <w:pPr>
        <w:pStyle w:val="Listenabsatz"/>
        <w:numPr>
          <w:ilvl w:val="1"/>
          <w:numId w:val="18"/>
        </w:numPr>
        <w:rPr>
          <w:ins w:id="215" w:author="Ivo Schüepp" w:date="2017-02-12T21:18:00Z"/>
        </w:rPr>
        <w:pPrChange w:id="216" w:author="Ivo Schüepp" w:date="2017-02-12T21:16:00Z">
          <w:pPr>
            <w:pStyle w:val="Listenabsatz"/>
            <w:numPr>
              <w:numId w:val="18"/>
            </w:numPr>
            <w:ind w:left="720"/>
          </w:pPr>
        </w:pPrChange>
      </w:pPr>
      <w:ins w:id="217" w:author="Ivo Schüepp" w:date="2017-02-12T21:16:00Z">
        <w:r>
          <w:lastRenderedPageBreak/>
          <w:t xml:space="preserve">The simplest one is just to tell the user to upload his content later or </w:t>
        </w:r>
      </w:ins>
      <w:ins w:id="218" w:author="Ivo Schüepp" w:date="2017-02-12T21:18:00Z">
        <w:r>
          <w:t>to disclaim the DTT service.</w:t>
        </w:r>
      </w:ins>
    </w:p>
    <w:p w14:paraId="6B4AB7EA" w14:textId="0927E92C" w:rsidR="0083170E" w:rsidRDefault="0083170E" w:rsidP="00117EC6">
      <w:pPr>
        <w:pStyle w:val="Listenabsatz"/>
        <w:numPr>
          <w:ilvl w:val="1"/>
          <w:numId w:val="18"/>
        </w:numPr>
        <w:pPrChange w:id="219" w:author="Ivo Schüepp" w:date="2017-02-12T21:29:00Z">
          <w:pPr>
            <w:pStyle w:val="Listenabsatz"/>
            <w:numPr>
              <w:numId w:val="18"/>
            </w:numPr>
            <w:ind w:left="720"/>
          </w:pPr>
        </w:pPrChange>
      </w:pPr>
      <w:ins w:id="220" w:author="Ivo Schüepp" w:date="2017-02-12T21:19:00Z">
        <w:r>
          <w:t>Another one would be that</w:t>
        </w:r>
      </w:ins>
      <w:ins w:id="221" w:author="Ivo Schüepp" w:date="2017-02-12T21:20:00Z">
        <w:r>
          <w:t xml:space="preserve"> the SHA-2 is calculated and given to a holding stack on the </w:t>
        </w:r>
      </w:ins>
      <w:ins w:id="222" w:author="Ivo Schüepp" w:date="2017-02-13T10:24:00Z">
        <w:r w:rsidR="006E09D7">
          <w:t>provider side</w:t>
        </w:r>
      </w:ins>
      <w:ins w:id="223" w:author="Ivo Schüepp" w:date="2017-02-12T21:20:00Z">
        <w:r>
          <w:t xml:space="preserve"> until the service is up again. </w:t>
        </w:r>
      </w:ins>
      <w:ins w:id="224" w:author="Ivo Schüepp" w:date="2017-02-12T21:26:00Z">
        <w:r>
          <w:t>Of course</w:t>
        </w:r>
      </w:ins>
      <w:ins w:id="225" w:author="Ivo Schüepp" w:date="2017-02-12T21:29:00Z">
        <w:r w:rsidR="00117EC6">
          <w:t>,</w:t>
        </w:r>
      </w:ins>
      <w:ins w:id="226" w:author="Ivo Schüepp" w:date="2017-02-12T21:26:00Z">
        <w:r>
          <w:t xml:space="preserve"> the </w:t>
        </w:r>
      </w:ins>
      <w:ins w:id="227" w:author="Ivo Schüepp" w:date="2017-02-12T21:27:00Z">
        <w:r>
          <w:t xml:space="preserve">user is informed also. </w:t>
        </w:r>
      </w:ins>
    </w:p>
    <w:p w14:paraId="0E453DF7" w14:textId="59790E16" w:rsidR="00D36AB6" w:rsidRDefault="00ED591A" w:rsidP="002D767D">
      <w:pPr>
        <w:pStyle w:val="Listenabsatz"/>
        <w:numPr>
          <w:ilvl w:val="0"/>
          <w:numId w:val="18"/>
        </w:numPr>
        <w:rPr>
          <w:ins w:id="228" w:author="Ivo Schüepp" w:date="2017-02-13T09:52:00Z"/>
        </w:rPr>
      </w:pPr>
      <w:commentRangeStart w:id="229"/>
      <w:r>
        <w:t>Design or adapt an overview page – so that every user</w:t>
      </w:r>
      <w:ins w:id="230" w:author="Ivo Schüepp" w:date="2017-02-13T09:57:00Z">
        <w:r w:rsidR="00D36AB6">
          <w:t xml:space="preserve"> and provider</w:t>
        </w:r>
      </w:ins>
      <w:ins w:id="231" w:author="Ivo Schüepp" w:date="2017-02-13T09:55:00Z">
        <w:r w:rsidR="00D36AB6">
          <w:t>, with corresponding DTT,</w:t>
        </w:r>
      </w:ins>
      <w:r>
        <w:t xml:space="preserve"> can see</w:t>
      </w:r>
      <w:ins w:id="232" w:author="Ivo Schüepp" w:date="2017-02-13T09:52:00Z">
        <w:r w:rsidR="00D36AB6">
          <w:t>:</w:t>
        </w:r>
      </w:ins>
    </w:p>
    <w:p w14:paraId="06667F1D" w14:textId="695774C7" w:rsidR="00D36AB6" w:rsidRDefault="00D36AB6" w:rsidP="00D36AB6">
      <w:pPr>
        <w:pStyle w:val="Listenabsatz"/>
        <w:numPr>
          <w:ilvl w:val="1"/>
          <w:numId w:val="18"/>
        </w:numPr>
        <w:rPr>
          <w:ins w:id="233" w:author="Ivo Schüepp" w:date="2017-02-13T09:52:00Z"/>
        </w:rPr>
        <w:pPrChange w:id="234" w:author="Ivo Schüepp" w:date="2017-02-13T09:52:00Z">
          <w:pPr>
            <w:pStyle w:val="Listenabsatz"/>
            <w:numPr>
              <w:numId w:val="18"/>
            </w:numPr>
            <w:ind w:left="720"/>
          </w:pPr>
        </w:pPrChange>
      </w:pPr>
      <w:ins w:id="235" w:author="Ivo Schüepp" w:date="2017-02-13T09:52:00Z">
        <w:r>
          <w:t>Uploaded content</w:t>
        </w:r>
      </w:ins>
      <w:ins w:id="236" w:author="Ivo Schüepp" w:date="2017-02-13T09:58:00Z">
        <w:r w:rsidR="003B1F09">
          <w:t xml:space="preserve"> (papers, additional data, …)</w:t>
        </w:r>
      </w:ins>
      <w:ins w:id="237" w:author="Ivo Schüepp" w:date="2017-02-13T09:54:00Z">
        <w:r>
          <w:t xml:space="preserve"> and its different versions</w:t>
        </w:r>
      </w:ins>
    </w:p>
    <w:p w14:paraId="2372FA9F" w14:textId="77777777" w:rsidR="00D36AB6" w:rsidRDefault="00D36AB6" w:rsidP="00D36AB6">
      <w:pPr>
        <w:pStyle w:val="Listenabsatz"/>
        <w:numPr>
          <w:ilvl w:val="1"/>
          <w:numId w:val="18"/>
        </w:numPr>
        <w:rPr>
          <w:ins w:id="238" w:author="Ivo Schüepp" w:date="2017-02-13T09:53:00Z"/>
        </w:rPr>
        <w:pPrChange w:id="239" w:author="Ivo Schüepp" w:date="2017-02-13T09:52:00Z">
          <w:pPr>
            <w:pStyle w:val="Listenabsatz"/>
            <w:numPr>
              <w:numId w:val="18"/>
            </w:numPr>
            <w:ind w:left="720"/>
          </w:pPr>
        </w:pPrChange>
      </w:pPr>
      <w:ins w:id="240" w:author="Ivo Schüepp" w:date="2017-02-13T09:53:00Z">
        <w:r>
          <w:t>Contributions/ reviews</w:t>
        </w:r>
      </w:ins>
    </w:p>
    <w:p w14:paraId="51F8B084" w14:textId="77777777" w:rsidR="006E09D7" w:rsidRDefault="00D36AB6" w:rsidP="00D36AB6">
      <w:pPr>
        <w:pStyle w:val="Listenabsatz"/>
        <w:numPr>
          <w:ilvl w:val="1"/>
          <w:numId w:val="18"/>
        </w:numPr>
        <w:rPr>
          <w:ins w:id="241" w:author="Ivo Schüepp" w:date="2017-02-13T10:23:00Z"/>
        </w:rPr>
        <w:pPrChange w:id="242" w:author="Ivo Schüepp" w:date="2017-02-13T09:52:00Z">
          <w:pPr>
            <w:pStyle w:val="Listenabsatz"/>
            <w:numPr>
              <w:numId w:val="18"/>
            </w:numPr>
            <w:ind w:left="720"/>
          </w:pPr>
        </w:pPrChange>
      </w:pPr>
      <w:ins w:id="243" w:author="Ivo Schüepp" w:date="2017-02-13T09:54:00Z">
        <w:r>
          <w:t>Messaging</w:t>
        </w:r>
      </w:ins>
    </w:p>
    <w:p w14:paraId="469ADD66" w14:textId="77777777" w:rsidR="006E09D7" w:rsidRDefault="006E09D7" w:rsidP="00D36AB6">
      <w:pPr>
        <w:pStyle w:val="Listenabsatz"/>
        <w:numPr>
          <w:ilvl w:val="1"/>
          <w:numId w:val="18"/>
        </w:numPr>
        <w:rPr>
          <w:ins w:id="244" w:author="Ivo Schüepp" w:date="2017-02-13T10:23:00Z"/>
        </w:rPr>
        <w:pPrChange w:id="245" w:author="Ivo Schüepp" w:date="2017-02-13T09:52:00Z">
          <w:pPr>
            <w:pStyle w:val="Listenabsatz"/>
            <w:numPr>
              <w:numId w:val="18"/>
            </w:numPr>
            <w:ind w:left="720"/>
          </w:pPr>
        </w:pPrChange>
      </w:pPr>
      <w:ins w:id="246" w:author="Ivo Schüepp" w:date="2017-02-13T10:23:00Z">
        <w:r>
          <w:t>All DTTs are downloadable</w:t>
        </w:r>
      </w:ins>
    </w:p>
    <w:p w14:paraId="4155CF7B" w14:textId="2C0C55AD" w:rsidR="00D36AB6" w:rsidRDefault="006E09D7" w:rsidP="00D36AB6">
      <w:pPr>
        <w:pStyle w:val="Listenabsatz"/>
        <w:numPr>
          <w:ilvl w:val="1"/>
          <w:numId w:val="18"/>
        </w:numPr>
        <w:rPr>
          <w:ins w:id="247" w:author="Ivo Schüepp" w:date="2017-02-13T09:52:00Z"/>
        </w:rPr>
        <w:pPrChange w:id="248" w:author="Ivo Schüepp" w:date="2017-02-13T09:52:00Z">
          <w:pPr>
            <w:pStyle w:val="Listenabsatz"/>
            <w:numPr>
              <w:numId w:val="18"/>
            </w:numPr>
            <w:ind w:left="720"/>
          </w:pPr>
        </w:pPrChange>
      </w:pPr>
      <w:ins w:id="249" w:author="Ivo Schüepp" w:date="2017-02-13T10:23:00Z">
        <w:r>
          <w:t>Verifying function is given as well</w:t>
        </w:r>
      </w:ins>
      <w:del w:id="250" w:author="Ivo Schüepp" w:date="2017-02-13T09:52:00Z">
        <w:r w:rsidR="00ED591A" w:rsidDel="00D36AB6">
          <w:delText xml:space="preserve"> </w:delText>
        </w:r>
      </w:del>
    </w:p>
    <w:p w14:paraId="31DC2FCB" w14:textId="199A1C29" w:rsidR="00D36AB6" w:rsidRDefault="00D36AB6" w:rsidP="002D767D">
      <w:pPr>
        <w:pStyle w:val="Listenabsatz"/>
        <w:numPr>
          <w:ilvl w:val="0"/>
          <w:numId w:val="18"/>
        </w:numPr>
        <w:rPr>
          <w:ins w:id="251" w:author="Ivo Schüepp" w:date="2017-02-13T09:52:00Z"/>
        </w:rPr>
      </w:pPr>
      <w:ins w:id="252" w:author="Ivo Schüepp" w:date="2017-02-13T09:55:00Z">
        <w:r>
          <w:t xml:space="preserve">Provide on </w:t>
        </w:r>
      </w:ins>
      <w:ins w:id="253" w:author="Ivo Schüepp" w:date="2017-02-13T09:56:00Z">
        <w:r>
          <w:t>the option for DTT well communicated at any relevant uploading/ form spot.</w:t>
        </w:r>
      </w:ins>
    </w:p>
    <w:p w14:paraId="313573AA" w14:textId="1012DEC6" w:rsidR="00ED591A" w:rsidDel="00D36AB6" w:rsidRDefault="00ED591A" w:rsidP="002D767D">
      <w:pPr>
        <w:pStyle w:val="Listenabsatz"/>
        <w:numPr>
          <w:ilvl w:val="0"/>
          <w:numId w:val="18"/>
        </w:numPr>
        <w:rPr>
          <w:del w:id="254" w:author="Ivo Schüepp" w:date="2017-02-13T09:55:00Z"/>
        </w:rPr>
      </w:pPr>
      <w:del w:id="255" w:author="Ivo Schüepp" w:date="2017-02-13T09:55:00Z">
        <w:r w:rsidDel="00D36AB6">
          <w:delText>their submissions and contributions including the timestamps. Also included is a direct verifying function.</w:delText>
        </w:r>
        <w:commentRangeEnd w:id="229"/>
        <w:r w:rsidR="0009444F" w:rsidDel="00D36AB6">
          <w:rPr>
            <w:rStyle w:val="Kommentarzeichen"/>
          </w:rPr>
          <w:commentReference w:id="229"/>
        </w:r>
      </w:del>
    </w:p>
    <w:p w14:paraId="2AAC4D4D" w14:textId="20448C4D" w:rsidR="00966A5C" w:rsidRDefault="00ED591A" w:rsidP="002D767D">
      <w:pPr>
        <w:pStyle w:val="Listenabsatz"/>
        <w:numPr>
          <w:ilvl w:val="0"/>
          <w:numId w:val="18"/>
        </w:numPr>
      </w:pPr>
      <w:r>
        <w:t>Briefly evaluate the prototype with testers.</w:t>
      </w:r>
    </w:p>
    <w:p w14:paraId="00C716FB" w14:textId="26C82332" w:rsidR="00966A5C" w:rsidRDefault="00B80C57" w:rsidP="00B80C57">
      <w:pPr>
        <w:pStyle w:val="berschrift2"/>
        <w:numPr>
          <w:ilvl w:val="2"/>
          <w:numId w:val="6"/>
        </w:numPr>
      </w:pPr>
      <w:r>
        <w:t>Integration in major systems</w:t>
      </w:r>
    </w:p>
    <w:p w14:paraId="7B5C1091" w14:textId="214FA78C" w:rsidR="00797B38" w:rsidRPr="00B80C57" w:rsidRDefault="00B80C57" w:rsidP="00B80C57">
      <w:r>
        <w:t xml:space="preserve">After we established contact to major system providers and have the permission to work on their code, we try to integrate the </w:t>
      </w:r>
      <w:proofErr w:type="spellStart"/>
      <w:r>
        <w:t>CryptSubmit</w:t>
      </w:r>
      <w:proofErr w:type="spellEnd"/>
      <w:r>
        <w:t xml:space="preserve"> framework with the experience we’ve gained with the prototype. This should happen in close contact with the providers</w:t>
      </w:r>
      <w:commentRangeStart w:id="256"/>
      <w:r>
        <w:t>.</w:t>
      </w:r>
      <w:del w:id="257" w:author="Ivo Schüepp" w:date="2017-02-09T17:36:00Z">
        <w:r w:rsidDel="0085763B">
          <w:delText xml:space="preserve"> </w:delText>
        </w:r>
        <w:r w:rsidR="00B72A9D" w:rsidDel="0085763B">
          <w:delText>Also,</w:delText>
        </w:r>
        <w:r w:rsidDel="0085763B">
          <w:delText xml:space="preserve"> the in the </w:delText>
        </w:r>
        <w:r w:rsidR="00194BE9" w:rsidDel="0085763B">
          <w:delText>above-mentioned</w:delText>
        </w:r>
        <w:r w:rsidDel="0085763B">
          <w:delText xml:space="preserve"> section issues will be further examined.</w:delText>
        </w:r>
      </w:del>
      <w:commentRangeEnd w:id="256"/>
      <w:r w:rsidR="0009444F">
        <w:rPr>
          <w:rStyle w:val="Kommentarzeichen"/>
        </w:rPr>
        <w:commentReference w:id="256"/>
      </w:r>
    </w:p>
    <w:p w14:paraId="1AE32C6D" w14:textId="08785406" w:rsidR="002A5C00" w:rsidDel="006E09D7" w:rsidRDefault="003165AB" w:rsidP="005C352A">
      <w:pPr>
        <w:pStyle w:val="berschrift2"/>
        <w:rPr>
          <w:del w:id="258" w:author="Ivo Schüepp" w:date="2017-02-13T10:18:00Z"/>
        </w:rPr>
      </w:pPr>
      <w:r>
        <w:t>Expected Results</w:t>
      </w:r>
    </w:p>
    <w:p w14:paraId="708D792B" w14:textId="77777777" w:rsidR="0022159C" w:rsidRDefault="0022159C" w:rsidP="00B72A9D">
      <w:pPr>
        <w:pStyle w:val="berschrift2"/>
        <w:rPr>
          <w:ins w:id="259" w:author="Ivo Schüepp" w:date="2017-02-13T10:09:00Z"/>
        </w:rPr>
        <w:pPrChange w:id="260" w:author="Ivo Schüepp" w:date="2017-02-13T10:18:00Z">
          <w:pPr/>
        </w:pPrChange>
      </w:pPr>
    </w:p>
    <w:p w14:paraId="5AD7EFB5" w14:textId="77777777" w:rsidR="006E09D7" w:rsidRDefault="00B72A9D" w:rsidP="00B72A9D">
      <w:pPr>
        <w:rPr>
          <w:ins w:id="261" w:author="Ivo Schüepp" w:date="2017-02-13T10:18:00Z"/>
        </w:rPr>
      </w:pPr>
      <w:r>
        <w:t xml:space="preserve">The expected and/ or desirable result is to have the </w:t>
      </w:r>
      <w:proofErr w:type="spellStart"/>
      <w:r>
        <w:t>CryptSubmit</w:t>
      </w:r>
      <w:proofErr w:type="spellEnd"/>
      <w:r>
        <w:t xml:space="preserve"> framework well integrated </w:t>
      </w:r>
      <w:commentRangeStart w:id="262"/>
      <w:r>
        <w:t xml:space="preserve">in </w:t>
      </w:r>
      <w:del w:id="263" w:author="Ivo Schüepp" w:date="2017-02-09T17:35:00Z">
        <w:r w:rsidDel="0085763B">
          <w:delText>major systems</w:delText>
        </w:r>
        <w:commentRangeEnd w:id="262"/>
        <w:r w:rsidR="00B44290" w:rsidDel="0085763B">
          <w:rPr>
            <w:rStyle w:val="Kommentarzeichen"/>
          </w:rPr>
          <w:commentReference w:id="262"/>
        </w:r>
      </w:del>
      <w:ins w:id="264" w:author="Ivo Schüepp" w:date="2017-02-09T17:35:00Z">
        <w:r w:rsidR="0085763B">
          <w:t>hopefully at least one major system like arxiv.org or easychair.org</w:t>
        </w:r>
      </w:ins>
      <w:r>
        <w:t>. As well that this process is well documented and easily reproducible.</w:t>
      </w:r>
      <w:del w:id="265" w:author="Ivo Schüepp" w:date="2017-02-09T17:35:00Z">
        <w:r w:rsidDel="0085763B">
          <w:delText xml:space="preserve"> </w:delText>
        </w:r>
        <w:commentRangeStart w:id="266"/>
        <w:commentRangeStart w:id="267"/>
        <w:r w:rsidDel="0085763B">
          <w:delText xml:space="preserve">It should meet the terms </w:delText>
        </w:r>
        <w:r w:rsidR="00194BE9" w:rsidDel="0085763B">
          <w:delText>of feasibility, usability, reliability and availability.</w:delText>
        </w:r>
      </w:del>
      <w:r w:rsidR="00194BE9">
        <w:t xml:space="preserve"> </w:t>
      </w:r>
      <w:commentRangeEnd w:id="266"/>
      <w:r w:rsidR="00572AF1">
        <w:rPr>
          <w:rStyle w:val="Kommentarzeichen"/>
        </w:rPr>
        <w:commentReference w:id="266"/>
      </w:r>
      <w:commentRangeEnd w:id="267"/>
    </w:p>
    <w:p w14:paraId="0B3C12CB" w14:textId="316B1A9D" w:rsidR="00B72A9D" w:rsidRPr="00B72A9D" w:rsidRDefault="006C4D2B" w:rsidP="00B72A9D">
      <w:r>
        <w:rPr>
          <w:rStyle w:val="Kommentarzeichen"/>
        </w:rPr>
        <w:commentReference w:id="267"/>
      </w:r>
      <w:ins w:id="268" w:author="Ivo Schüepp" w:date="2017-02-13T10:19:00Z">
        <w:r w:rsidR="006E09D7">
          <w:t xml:space="preserve">With this approach users of </w:t>
        </w:r>
        <w:r w:rsidR="006E09D7">
          <w:t>available submission, pre-printing and conference management systems</w:t>
        </w:r>
        <w:r w:rsidR="006E09D7">
          <w:t xml:space="preserve"> get more aware of </w:t>
        </w:r>
      </w:ins>
      <w:ins w:id="269" w:author="Ivo Schüepp" w:date="2017-02-13T10:20:00Z">
        <w:r w:rsidR="006E09D7">
          <w:t>origin and license issues as well that the</w:t>
        </w:r>
      </w:ins>
      <w:ins w:id="270" w:author="Ivo Schüepp" w:date="2017-02-13T10:21:00Z">
        <w:r w:rsidR="006E09D7">
          <w:t xml:space="preserve"> use of the</w:t>
        </w:r>
      </w:ins>
      <w:ins w:id="271" w:author="Ivo Schüepp" w:date="2017-02-13T10:20:00Z">
        <w:r w:rsidR="006E09D7">
          <w:t xml:space="preserve"> tools to protect content evidently </w:t>
        </w:r>
      </w:ins>
      <w:ins w:id="272" w:author="Ivo Schüepp" w:date="2017-02-13T10:22:00Z">
        <w:r w:rsidR="006E09D7">
          <w:t xml:space="preserve">proof </w:t>
        </w:r>
      </w:ins>
      <w:ins w:id="273" w:author="Ivo Schüepp" w:date="2017-02-13T10:21:00Z">
        <w:r w:rsidR="006E09D7">
          <w:t>is much easier and built in.</w:t>
        </w:r>
      </w:ins>
      <w:ins w:id="274" w:author="Ivo Schüepp" w:date="2017-02-13T10:48:00Z">
        <w:r w:rsidR="00324E56">
          <w:t xml:space="preserve"> So, the services get safer to use.</w:t>
        </w:r>
      </w:ins>
      <w:bookmarkStart w:id="275" w:name="_GoBack"/>
      <w:bookmarkEnd w:id="275"/>
      <w:ins w:id="276" w:author="Ivo Schüepp" w:date="2017-02-13T10:22:00Z">
        <w:r w:rsidR="006E09D7">
          <w:t xml:space="preserve"> </w:t>
        </w:r>
      </w:ins>
      <w:ins w:id="277" w:author="Ivo Schüepp" w:date="2017-02-13T10:41:00Z">
        <w:r w:rsidR="0046566F">
          <w:t>This</w:t>
        </w:r>
      </w:ins>
      <w:ins w:id="278" w:author="Ivo Schüepp" w:date="2017-02-13T10:42:00Z">
        <w:r w:rsidR="0046566F">
          <w:t xml:space="preserve"> prevents the credulous nature of </w:t>
        </w:r>
      </w:ins>
      <w:ins w:id="279" w:author="Ivo Schüepp" w:date="2017-02-13T10:43:00Z">
        <w:r w:rsidR="0046566F">
          <w:t>many users to blind trust in services.</w:t>
        </w:r>
      </w:ins>
    </w:p>
    <w:p w14:paraId="0038900D" w14:textId="5A41D77F" w:rsidR="00F25BDE" w:rsidRDefault="004E642B" w:rsidP="004E642B">
      <w:pPr>
        <w:pStyle w:val="berschrift1"/>
      </w:pPr>
      <w:commentRangeStart w:id="280"/>
      <w:r>
        <w:t>Work Plan</w:t>
      </w:r>
      <w:commentRangeEnd w:id="280"/>
      <w:r w:rsidR="00572AF1">
        <w:rPr>
          <w:rStyle w:val="Kommentarzeichen"/>
          <w:rFonts w:eastAsiaTheme="minorHAnsi" w:cstheme="minorBidi"/>
          <w:b w:val="0"/>
          <w:kern w:val="0"/>
        </w:rPr>
        <w:commentReference w:id="280"/>
      </w:r>
    </w:p>
    <w:tbl>
      <w:tblPr>
        <w:tblStyle w:val="Tabellenraster"/>
        <w:tblW w:w="0" w:type="auto"/>
        <w:tblLook w:val="04A0" w:firstRow="1" w:lastRow="0" w:firstColumn="1" w:lastColumn="0" w:noHBand="0" w:noVBand="1"/>
        <w:tblPrChange w:id="281" w:author="Ivo Schüepp" w:date="2017-02-13T10:05:00Z">
          <w:tblPr>
            <w:tblStyle w:val="Tabellenraster"/>
            <w:tblW w:w="0" w:type="auto"/>
            <w:tblLook w:val="04A0" w:firstRow="1" w:lastRow="0" w:firstColumn="1" w:lastColumn="0" w:noHBand="0" w:noVBand="1"/>
          </w:tblPr>
        </w:tblPrChange>
      </w:tblPr>
      <w:tblGrid>
        <w:gridCol w:w="1271"/>
        <w:gridCol w:w="8357"/>
        <w:tblGridChange w:id="282">
          <w:tblGrid>
            <w:gridCol w:w="360"/>
            <w:gridCol w:w="911"/>
            <w:gridCol w:w="8357"/>
          </w:tblGrid>
        </w:tblGridChange>
      </w:tblGrid>
      <w:tr w:rsidR="00B14A8C" w14:paraId="0BA59C17" w14:textId="77777777" w:rsidTr="0022159C">
        <w:tc>
          <w:tcPr>
            <w:tcW w:w="1271" w:type="dxa"/>
            <w:tcPrChange w:id="283" w:author="Ivo Schüepp" w:date="2017-02-13T10:05:00Z">
              <w:tcPr>
                <w:tcW w:w="1271" w:type="dxa"/>
              </w:tcPr>
            </w:tcPrChange>
          </w:tcPr>
          <w:p w14:paraId="56FB7AA6" w14:textId="09D7BD98" w:rsidR="00B14A8C" w:rsidRPr="00B14A8C" w:rsidRDefault="00B14A8C" w:rsidP="001E70EA">
            <w:pPr>
              <w:rPr>
                <w:u w:val="single"/>
              </w:rPr>
            </w:pPr>
            <w:r w:rsidRPr="00B14A8C">
              <w:rPr>
                <w:u w:val="single"/>
              </w:rPr>
              <w:t>06.02</w:t>
            </w:r>
          </w:p>
        </w:tc>
        <w:tc>
          <w:tcPr>
            <w:tcW w:w="8357" w:type="dxa"/>
            <w:tcPrChange w:id="284" w:author="Ivo Schüepp" w:date="2017-02-13T10:05:00Z">
              <w:tcPr>
                <w:tcW w:w="8357" w:type="dxa"/>
                <w:gridSpan w:val="2"/>
              </w:tcPr>
            </w:tcPrChange>
          </w:tcPr>
          <w:p w14:paraId="63100A36" w14:textId="7C577CDC" w:rsidR="00B14A8C" w:rsidRDefault="00B14A8C" w:rsidP="002D767D">
            <w:pPr>
              <w:pStyle w:val="Listenabsatz"/>
              <w:numPr>
                <w:ilvl w:val="0"/>
                <w:numId w:val="12"/>
              </w:numPr>
              <w:tabs>
                <w:tab w:val="left" w:pos="6624"/>
              </w:tabs>
            </w:pPr>
            <w:r>
              <w:t xml:space="preserve">Get </w:t>
            </w:r>
            <w:proofErr w:type="spellStart"/>
            <w:r>
              <w:t>HotCRP</w:t>
            </w:r>
            <w:proofErr w:type="spellEnd"/>
            <w:r>
              <w:t xml:space="preserve"> working with Vagrant</w:t>
            </w:r>
            <w:r>
              <w:tab/>
              <w:t>DONE</w:t>
            </w:r>
          </w:p>
          <w:p w14:paraId="65E08E54" w14:textId="77777777" w:rsidR="00B14A8C" w:rsidRDefault="00B14A8C" w:rsidP="002D767D">
            <w:pPr>
              <w:pStyle w:val="Listenabsatz"/>
              <w:numPr>
                <w:ilvl w:val="0"/>
                <w:numId w:val="12"/>
              </w:numPr>
              <w:tabs>
                <w:tab w:val="left" w:pos="6624"/>
              </w:tabs>
            </w:pPr>
            <w:r>
              <w:t>Get Proposal done</w:t>
            </w:r>
            <w:r>
              <w:tab/>
              <w:t>IN PROGRESS</w:t>
            </w:r>
          </w:p>
          <w:p w14:paraId="7F29F63E" w14:textId="77777777" w:rsidR="00B14A8C" w:rsidRDefault="00B14A8C" w:rsidP="002D767D">
            <w:pPr>
              <w:pStyle w:val="Listenabsatz"/>
              <w:numPr>
                <w:ilvl w:val="0"/>
                <w:numId w:val="12"/>
              </w:numPr>
              <w:tabs>
                <w:tab w:val="left" w:pos="6624"/>
              </w:tabs>
            </w:pPr>
            <w:r>
              <w:t xml:space="preserve">Get familiar with </w:t>
            </w:r>
            <w:proofErr w:type="spellStart"/>
            <w:r>
              <w:t>HotCRP</w:t>
            </w:r>
            <w:proofErr w:type="spellEnd"/>
            <w:r>
              <w:t xml:space="preserve"> code </w:t>
            </w:r>
            <w:r>
              <w:tab/>
              <w:t>IN PROGRESS</w:t>
            </w:r>
          </w:p>
          <w:p w14:paraId="0477966A" w14:textId="2F5E7794" w:rsidR="00B14A8C" w:rsidDel="0022159C" w:rsidRDefault="00B14A8C" w:rsidP="002D767D">
            <w:pPr>
              <w:pStyle w:val="Listenabsatz"/>
              <w:numPr>
                <w:ilvl w:val="0"/>
                <w:numId w:val="12"/>
              </w:numPr>
              <w:tabs>
                <w:tab w:val="left" w:pos="6624"/>
              </w:tabs>
              <w:rPr>
                <w:del w:id="285" w:author="Ivo Schüepp" w:date="2017-02-13T10:03:00Z"/>
              </w:rPr>
            </w:pPr>
            <w:r>
              <w:t>Get familiar with originstamp.org API</w:t>
            </w:r>
            <w:r>
              <w:tab/>
              <w:t>IN PROGRESS</w:t>
            </w:r>
          </w:p>
          <w:p w14:paraId="561E2E26" w14:textId="6703133F" w:rsidR="00B14A8C" w:rsidDel="0022159C" w:rsidRDefault="00B14A8C" w:rsidP="0022159C">
            <w:pPr>
              <w:pStyle w:val="Listenabsatz"/>
              <w:numPr>
                <w:ilvl w:val="0"/>
                <w:numId w:val="12"/>
              </w:numPr>
              <w:tabs>
                <w:tab w:val="left" w:pos="6624"/>
              </w:tabs>
              <w:rPr>
                <w:del w:id="286" w:author="Ivo Schüepp" w:date="2017-02-13T10:03:00Z"/>
              </w:rPr>
              <w:pPrChange w:id="287" w:author="Ivo Schüepp" w:date="2017-02-13T10:03:00Z">
                <w:pPr>
                  <w:pStyle w:val="Listenabsatz"/>
                  <w:numPr>
                    <w:numId w:val="12"/>
                  </w:numPr>
                  <w:tabs>
                    <w:tab w:val="left" w:pos="6624"/>
                  </w:tabs>
                  <w:ind w:left="720"/>
                </w:pPr>
              </w:pPrChange>
            </w:pPr>
            <w:del w:id="288" w:author="Ivo Schüepp" w:date="2017-02-13T10:03:00Z">
              <w:r w:rsidDel="0022159C">
                <w:delText xml:space="preserve">Do an E-Mail draft for </w:delText>
              </w:r>
              <w:r w:rsidR="004E642B" w:rsidDel="0022159C">
                <w:delText xml:space="preserve">arxiv.org, EasyChair, </w:delText>
              </w:r>
              <w:r w:rsidR="007E4073" w:rsidDel="0022159C">
                <w:delText>…</w:delText>
              </w:r>
            </w:del>
          </w:p>
          <w:p w14:paraId="089D0A6D" w14:textId="7C065756" w:rsidR="00B14A8C" w:rsidRDefault="00B14A8C" w:rsidP="0022159C">
            <w:pPr>
              <w:pStyle w:val="Listenabsatz"/>
              <w:numPr>
                <w:ilvl w:val="0"/>
                <w:numId w:val="12"/>
              </w:numPr>
              <w:tabs>
                <w:tab w:val="left" w:pos="6624"/>
              </w:tabs>
              <w:pPrChange w:id="289" w:author="Ivo Schüepp" w:date="2017-02-13T10:03:00Z">
                <w:pPr>
                  <w:pStyle w:val="Listenabsatz"/>
                  <w:numPr>
                    <w:numId w:val="12"/>
                  </w:numPr>
                  <w:tabs>
                    <w:tab w:val="left" w:pos="6624"/>
                  </w:tabs>
                  <w:ind w:left="720"/>
                </w:pPr>
              </w:pPrChange>
            </w:pPr>
            <w:del w:id="290" w:author="Ivo Schüepp" w:date="2017-02-13T10:03:00Z">
              <w:r w:rsidDel="0022159C">
                <w:delText>(Implement API in HotCRP)</w:delText>
              </w:r>
              <w:r w:rsidDel="0022159C">
                <w:tab/>
              </w:r>
            </w:del>
          </w:p>
        </w:tc>
      </w:tr>
      <w:tr w:rsidR="00B14A8C" w14:paraId="4F1AC27E" w14:textId="77777777" w:rsidTr="0022159C">
        <w:tc>
          <w:tcPr>
            <w:tcW w:w="1271" w:type="dxa"/>
            <w:tcPrChange w:id="291" w:author="Ivo Schüepp" w:date="2017-02-13T10:05:00Z">
              <w:tcPr>
                <w:tcW w:w="1271" w:type="dxa"/>
              </w:tcPr>
            </w:tcPrChange>
          </w:tcPr>
          <w:p w14:paraId="6B61E370" w14:textId="2615048F" w:rsidR="00B14A8C" w:rsidRPr="00B14A8C" w:rsidRDefault="00B14A8C" w:rsidP="001E70EA">
            <w:pPr>
              <w:rPr>
                <w:u w:val="single"/>
              </w:rPr>
            </w:pPr>
            <w:commentRangeStart w:id="292"/>
            <w:r w:rsidRPr="00B14A8C">
              <w:rPr>
                <w:u w:val="single"/>
              </w:rPr>
              <w:t>13.02</w:t>
            </w:r>
            <w:commentRangeEnd w:id="292"/>
            <w:r w:rsidR="00D758CE">
              <w:rPr>
                <w:rStyle w:val="Kommentarzeichen"/>
              </w:rPr>
              <w:commentReference w:id="292"/>
            </w:r>
          </w:p>
        </w:tc>
        <w:tc>
          <w:tcPr>
            <w:tcW w:w="8357" w:type="dxa"/>
            <w:tcPrChange w:id="293" w:author="Ivo Schüepp" w:date="2017-02-13T10:05:00Z">
              <w:tcPr>
                <w:tcW w:w="8357" w:type="dxa"/>
                <w:gridSpan w:val="2"/>
              </w:tcPr>
            </w:tcPrChange>
          </w:tcPr>
          <w:p w14:paraId="12DF0218" w14:textId="77777777" w:rsidR="0022159C" w:rsidRDefault="0022159C" w:rsidP="0022159C">
            <w:pPr>
              <w:pStyle w:val="Listenabsatz"/>
              <w:numPr>
                <w:ilvl w:val="0"/>
                <w:numId w:val="13"/>
              </w:numPr>
              <w:tabs>
                <w:tab w:val="left" w:pos="6624"/>
              </w:tabs>
              <w:rPr>
                <w:ins w:id="294" w:author="Ivo Schüepp" w:date="2017-02-13T10:02:00Z"/>
              </w:rPr>
            </w:pPr>
            <w:ins w:id="295" w:author="Ivo Schüepp" w:date="2017-02-13T10:02:00Z">
              <w:r>
                <w:t xml:space="preserve">Get familiar with </w:t>
              </w:r>
              <w:proofErr w:type="spellStart"/>
              <w:r>
                <w:t>HotCRP</w:t>
              </w:r>
              <w:proofErr w:type="spellEnd"/>
              <w:r>
                <w:t xml:space="preserve"> code </w:t>
              </w:r>
              <w:r>
                <w:tab/>
                <w:t>IN PROGRESS</w:t>
              </w:r>
            </w:ins>
          </w:p>
          <w:p w14:paraId="3EA3098B" w14:textId="5A23DE3D" w:rsidR="0022159C" w:rsidRDefault="0022159C" w:rsidP="0022159C">
            <w:pPr>
              <w:pStyle w:val="Listenabsatz"/>
              <w:numPr>
                <w:ilvl w:val="0"/>
                <w:numId w:val="13"/>
              </w:numPr>
              <w:tabs>
                <w:tab w:val="left" w:pos="6624"/>
              </w:tabs>
              <w:rPr>
                <w:ins w:id="296" w:author="Ivo Schüepp" w:date="2017-02-13T10:02:00Z"/>
              </w:rPr>
              <w:pPrChange w:id="297" w:author="Ivo Schüepp" w:date="2017-02-13T10:03:00Z">
                <w:pPr>
                  <w:pStyle w:val="Listenabsatz"/>
                  <w:numPr>
                    <w:numId w:val="13"/>
                  </w:numPr>
                  <w:ind w:left="720"/>
                </w:pPr>
              </w:pPrChange>
            </w:pPr>
            <w:ins w:id="298" w:author="Ivo Schüepp" w:date="2017-02-13T10:02:00Z">
              <w:r>
                <w:t>Get familiar with originstamp.org API</w:t>
              </w:r>
              <w:r>
                <w:tab/>
                <w:t>IN PROGRESS</w:t>
              </w:r>
            </w:ins>
          </w:p>
          <w:p w14:paraId="2111DFC9" w14:textId="2D11A559" w:rsidR="00B14A8C" w:rsidRDefault="00B14A8C" w:rsidP="0022159C">
            <w:pPr>
              <w:pStyle w:val="Listenabsatz"/>
              <w:numPr>
                <w:ilvl w:val="0"/>
                <w:numId w:val="13"/>
              </w:numPr>
              <w:rPr>
                <w:ins w:id="299" w:author="Ivo Schüepp" w:date="2017-02-13T10:03:00Z"/>
              </w:rPr>
            </w:pPr>
            <w:r>
              <w:t xml:space="preserve">Implement API in </w:t>
            </w:r>
            <w:proofErr w:type="spellStart"/>
            <w:r>
              <w:t>HotCRP</w:t>
            </w:r>
            <w:proofErr w:type="spellEnd"/>
          </w:p>
          <w:p w14:paraId="19012359" w14:textId="5BB5C2E8" w:rsidR="0022159C" w:rsidRDefault="0022159C" w:rsidP="0022159C">
            <w:pPr>
              <w:pStyle w:val="Listenabsatz"/>
              <w:numPr>
                <w:ilvl w:val="0"/>
                <w:numId w:val="13"/>
              </w:numPr>
            </w:pPr>
            <w:ins w:id="300" w:author="Ivo Schüepp" w:date="2017-02-13T10:03:00Z">
              <w:r>
                <w:t xml:space="preserve">Do an E-Mail draft for arxiv.org, </w:t>
              </w:r>
              <w:proofErr w:type="spellStart"/>
              <w:r>
                <w:t>EasyChair</w:t>
              </w:r>
              <w:proofErr w:type="spellEnd"/>
              <w:r>
                <w:t>, …</w:t>
              </w:r>
            </w:ins>
          </w:p>
          <w:p w14:paraId="675E2A9F" w14:textId="77777777" w:rsidR="00665204" w:rsidRDefault="00665204" w:rsidP="0022159C">
            <w:pPr>
              <w:pStyle w:val="Listenabsatz"/>
              <w:numPr>
                <w:ilvl w:val="0"/>
                <w:numId w:val="13"/>
              </w:numPr>
            </w:pPr>
            <w:r>
              <w:t xml:space="preserve">Create/discuss ideas of best solutions to integrate </w:t>
            </w:r>
            <w:proofErr w:type="spellStart"/>
            <w:r>
              <w:t>originstamp</w:t>
            </w:r>
            <w:proofErr w:type="spellEnd"/>
          </w:p>
          <w:p w14:paraId="75FB98EF" w14:textId="77777777" w:rsidR="00665204" w:rsidRDefault="00665204" w:rsidP="0022159C">
            <w:pPr>
              <w:pStyle w:val="Listenabsatz"/>
              <w:numPr>
                <w:ilvl w:val="3"/>
                <w:numId w:val="13"/>
              </w:numPr>
            </w:pPr>
            <w:r>
              <w:t>UI extensions</w:t>
            </w:r>
          </w:p>
          <w:p w14:paraId="0CF4DCEC" w14:textId="60E408FD" w:rsidR="00665204" w:rsidDel="0022159C" w:rsidRDefault="00665204" w:rsidP="0022159C">
            <w:pPr>
              <w:pStyle w:val="Listenabsatz"/>
              <w:numPr>
                <w:ilvl w:val="3"/>
                <w:numId w:val="13"/>
              </w:numPr>
              <w:rPr>
                <w:del w:id="301" w:author="Ivo Schüepp" w:date="2017-02-13T10:05:00Z"/>
              </w:rPr>
            </w:pPr>
            <w:r>
              <w:t>Backend</w:t>
            </w:r>
            <w:ins w:id="302" w:author="Corinna" w:date="2017-02-08T16:39:00Z">
              <w:r w:rsidR="00572AF1">
                <w:t xml:space="preserve"> </w:t>
              </w:r>
            </w:ins>
            <w:r>
              <w:t>architecture</w:t>
            </w:r>
          </w:p>
          <w:p w14:paraId="4BA20EF8" w14:textId="790D93A4" w:rsidR="003B643C" w:rsidDel="0022159C" w:rsidRDefault="007E4073" w:rsidP="0022159C">
            <w:pPr>
              <w:pStyle w:val="Listenabsatz"/>
              <w:numPr>
                <w:ilvl w:val="3"/>
                <w:numId w:val="13"/>
              </w:numPr>
              <w:rPr>
                <w:del w:id="303" w:author="Ivo Schüepp" w:date="2017-02-13T10:04:00Z"/>
              </w:rPr>
              <w:pPrChange w:id="304" w:author="Ivo Schüepp" w:date="2017-02-13T10:05:00Z">
                <w:pPr>
                  <w:pStyle w:val="Listenabsatz"/>
                  <w:numPr>
                    <w:numId w:val="13"/>
                  </w:numPr>
                  <w:ind w:left="720"/>
                </w:pPr>
              </w:pPrChange>
            </w:pPr>
            <w:del w:id="305" w:author="Ivo Schüepp" w:date="2017-02-13T10:04:00Z">
              <w:r w:rsidDel="0022159C">
                <w:delText>Get the</w:delText>
              </w:r>
              <w:r w:rsidR="00665204" w:rsidDel="0022159C">
                <w:delText xml:space="preserve"> prototype done with HotCRP</w:delText>
              </w:r>
            </w:del>
          </w:p>
          <w:p w14:paraId="255F2BA9" w14:textId="498B996B" w:rsidR="00665204" w:rsidRDefault="00665204" w:rsidP="0022159C">
            <w:pPr>
              <w:pStyle w:val="Listenabsatz"/>
              <w:numPr>
                <w:ilvl w:val="3"/>
                <w:numId w:val="13"/>
              </w:numPr>
              <w:pPrChange w:id="306" w:author="Ivo Schüepp" w:date="2017-02-13T10:05:00Z">
                <w:pPr>
                  <w:pStyle w:val="Listenabsatz"/>
                  <w:numPr>
                    <w:numId w:val="13"/>
                  </w:numPr>
                  <w:ind w:left="720"/>
                </w:pPr>
              </w:pPrChange>
            </w:pPr>
            <w:del w:id="307" w:author="Ivo Schüepp" w:date="2017-02-13T10:04:00Z">
              <w:r w:rsidDel="0022159C">
                <w:delText xml:space="preserve">Correspondence </w:delText>
              </w:r>
              <w:commentRangeStart w:id="308"/>
              <w:r w:rsidDel="0022159C">
                <w:delText xml:space="preserve">with </w:delText>
              </w:r>
            </w:del>
            <w:del w:id="309" w:author="Ivo Schüepp" w:date="2017-02-09T17:28:00Z">
              <w:r w:rsidR="007E4073" w:rsidDel="003B643C">
                <w:delText>major services</w:delText>
              </w:r>
              <w:commentRangeEnd w:id="308"/>
              <w:r w:rsidR="00572AF1" w:rsidDel="003B643C">
                <w:rPr>
                  <w:rStyle w:val="Kommentarzeichen"/>
                </w:rPr>
                <w:commentReference w:id="308"/>
              </w:r>
            </w:del>
          </w:p>
        </w:tc>
      </w:tr>
      <w:tr w:rsidR="0022159C" w14:paraId="49F55E69" w14:textId="77777777" w:rsidTr="00CF3132">
        <w:tc>
          <w:tcPr>
            <w:tcW w:w="1271" w:type="dxa"/>
          </w:tcPr>
          <w:p w14:paraId="50A43C48" w14:textId="4C1935A8" w:rsidR="0022159C" w:rsidRPr="00B14A8C" w:rsidRDefault="0022159C" w:rsidP="001E70EA">
            <w:pPr>
              <w:rPr>
                <w:u w:val="single"/>
              </w:rPr>
            </w:pPr>
            <w:r w:rsidRPr="00B14A8C">
              <w:rPr>
                <w:u w:val="single"/>
              </w:rPr>
              <w:t>20.02</w:t>
            </w:r>
          </w:p>
        </w:tc>
        <w:tc>
          <w:tcPr>
            <w:tcW w:w="8357" w:type="dxa"/>
          </w:tcPr>
          <w:p w14:paraId="0EAE181F" w14:textId="77777777" w:rsidR="0022159C" w:rsidRDefault="0022159C" w:rsidP="0022159C">
            <w:pPr>
              <w:pStyle w:val="Listenabsatz"/>
              <w:numPr>
                <w:ilvl w:val="0"/>
                <w:numId w:val="23"/>
              </w:numPr>
              <w:rPr>
                <w:ins w:id="310" w:author="Ivo Schüepp" w:date="2017-02-13T10:04:00Z"/>
              </w:rPr>
            </w:pPr>
            <w:ins w:id="311" w:author="Ivo Schüepp" w:date="2017-02-13T10:04:00Z">
              <w:r>
                <w:t xml:space="preserve">Get the prototype done with </w:t>
              </w:r>
              <w:proofErr w:type="spellStart"/>
              <w:r>
                <w:t>HotCRP</w:t>
              </w:r>
              <w:proofErr w:type="spellEnd"/>
            </w:ins>
          </w:p>
          <w:p w14:paraId="47E02485" w14:textId="6150B561" w:rsidR="0022159C" w:rsidRDefault="0022159C" w:rsidP="0022159C">
            <w:pPr>
              <w:pStyle w:val="Listenabsatz"/>
              <w:numPr>
                <w:ilvl w:val="0"/>
                <w:numId w:val="23"/>
              </w:numPr>
              <w:rPr>
                <w:ins w:id="312" w:author="Ivo Schüepp" w:date="2017-02-13T10:05:00Z"/>
              </w:rPr>
            </w:pPr>
            <w:ins w:id="313" w:author="Ivo Schüepp" w:date="2017-02-13T10:04:00Z">
              <w:r>
                <w:lastRenderedPageBreak/>
                <w:t>Test/ brief evaluate implementation</w:t>
              </w:r>
            </w:ins>
          </w:p>
          <w:p w14:paraId="704B37A2" w14:textId="631CCD67" w:rsidR="0022159C" w:rsidRDefault="0022159C" w:rsidP="0022159C">
            <w:pPr>
              <w:pStyle w:val="Listenabsatz"/>
              <w:numPr>
                <w:ilvl w:val="0"/>
                <w:numId w:val="23"/>
              </w:numPr>
              <w:rPr>
                <w:ins w:id="314" w:author="Ivo Schüepp" w:date="2017-02-13T10:04:00Z"/>
              </w:rPr>
            </w:pPr>
            <w:ins w:id="315" w:author="Ivo Schüepp" w:date="2017-02-13T10:05:00Z">
              <w:r w:rsidRPr="0022159C">
                <w:t>Correspondence with proprietary providers: arxiv.org, easychair.org, ..</w:t>
              </w:r>
            </w:ins>
          </w:p>
          <w:p w14:paraId="5067E737" w14:textId="2C6C80D3" w:rsidR="0022159C" w:rsidDel="003B643C" w:rsidRDefault="0022159C" w:rsidP="0022159C">
            <w:pPr>
              <w:rPr>
                <w:del w:id="316" w:author="Ivo Schüepp" w:date="2017-02-09T17:28:00Z"/>
              </w:rPr>
              <w:pPrChange w:id="317" w:author="Ivo Schüepp" w:date="2017-02-13T10:04:00Z">
                <w:pPr>
                  <w:pStyle w:val="Listenabsatz"/>
                  <w:numPr>
                    <w:numId w:val="14"/>
                  </w:numPr>
                  <w:ind w:left="720"/>
                </w:pPr>
              </w:pPrChange>
            </w:pPr>
            <w:commentRangeStart w:id="318"/>
            <w:del w:id="319" w:author="Ivo Schüepp" w:date="2017-02-09T17:28:00Z">
              <w:r w:rsidDel="003B643C">
                <w:delText>Puffer</w:delText>
              </w:r>
              <w:commentRangeEnd w:id="318"/>
              <w:r w:rsidDel="003B643C">
                <w:rPr>
                  <w:rStyle w:val="Kommentarzeichen"/>
                </w:rPr>
                <w:commentReference w:id="318"/>
              </w:r>
            </w:del>
          </w:p>
          <w:p w14:paraId="3D6089F8" w14:textId="159E1934" w:rsidR="0022159C" w:rsidDel="0022159C" w:rsidRDefault="0022159C" w:rsidP="0022159C">
            <w:pPr>
              <w:rPr>
                <w:del w:id="320" w:author="Ivo Schüepp" w:date="2017-02-13T10:05:00Z"/>
              </w:rPr>
              <w:pPrChange w:id="321" w:author="Ivo Schüepp" w:date="2017-02-13T10:04:00Z">
                <w:pPr>
                  <w:pStyle w:val="Listenabsatz"/>
                  <w:numPr>
                    <w:numId w:val="14"/>
                  </w:numPr>
                  <w:ind w:left="720"/>
                </w:pPr>
              </w:pPrChange>
            </w:pPr>
            <w:del w:id="322" w:author="Ivo Schüepp" w:date="2017-02-13T10:05:00Z">
              <w:r w:rsidDel="0022159C">
                <w:delText xml:space="preserve">Try to get access to the code of </w:delText>
              </w:r>
            </w:del>
            <w:del w:id="323" w:author="Ivo Schüepp" w:date="2017-02-09T17:31:00Z">
              <w:r w:rsidDel="003B643C">
                <w:delText>properitary</w:delText>
              </w:r>
            </w:del>
            <w:del w:id="324" w:author="Ivo Schüepp" w:date="2017-02-13T10:05:00Z">
              <w:r w:rsidDel="0022159C">
                <w:delText xml:space="preserve"> </w:delText>
              </w:r>
            </w:del>
            <w:del w:id="325" w:author="Ivo Schüepp" w:date="2017-02-09T17:30:00Z">
              <w:r w:rsidDel="003B643C">
                <w:delText>suppliers</w:delText>
              </w:r>
            </w:del>
          </w:p>
          <w:p w14:paraId="33900D51" w14:textId="30F9E66E" w:rsidR="0022159C" w:rsidDel="0022159C" w:rsidRDefault="0022159C" w:rsidP="002D767D">
            <w:pPr>
              <w:pStyle w:val="Listenabsatz"/>
              <w:numPr>
                <w:ilvl w:val="0"/>
                <w:numId w:val="14"/>
              </w:numPr>
              <w:rPr>
                <w:del w:id="326" w:author="Ivo Schüepp" w:date="2017-02-13T10:08:00Z"/>
              </w:rPr>
            </w:pPr>
            <w:del w:id="327" w:author="Ivo Schüepp" w:date="2017-02-13T10:08:00Z">
              <w:r w:rsidDel="0022159C">
                <w:delText>Integrate our solution</w:delText>
              </w:r>
            </w:del>
          </w:p>
          <w:p w14:paraId="0CF50FC1" w14:textId="64AB055B" w:rsidR="0022159C" w:rsidDel="0022159C" w:rsidRDefault="0022159C" w:rsidP="002D767D">
            <w:pPr>
              <w:pStyle w:val="Listenabsatz"/>
              <w:numPr>
                <w:ilvl w:val="0"/>
                <w:numId w:val="14"/>
              </w:numPr>
              <w:rPr>
                <w:del w:id="328" w:author="Ivo Schüepp" w:date="2017-02-13T10:08:00Z"/>
              </w:rPr>
            </w:pPr>
            <w:del w:id="329" w:author="Ivo Schüepp" w:date="2017-02-13T10:08:00Z">
              <w:r w:rsidDel="0022159C">
                <w:delText>Evaluate our solution</w:delText>
              </w:r>
            </w:del>
          </w:p>
          <w:p w14:paraId="306A1A4F" w14:textId="77777777" w:rsidR="0022159C" w:rsidDel="003B643C" w:rsidRDefault="0022159C" w:rsidP="003B1F09">
            <w:pPr>
              <w:ind w:left="360"/>
              <w:rPr>
                <w:del w:id="330" w:author="Ivo Schüepp" w:date="2017-02-09T17:27:00Z"/>
              </w:rPr>
              <w:pPrChange w:id="331" w:author="Ivo Schüepp" w:date="2017-02-13T10:01:00Z">
                <w:pPr>
                  <w:pStyle w:val="Listenabsatz"/>
                  <w:numPr>
                    <w:numId w:val="15"/>
                  </w:numPr>
                  <w:ind w:left="720"/>
                </w:pPr>
              </w:pPrChange>
            </w:pPr>
            <w:del w:id="332" w:author="Ivo Schüepp" w:date="2017-02-09T17:27:00Z">
              <w:r w:rsidDel="003B643C">
                <w:delText>Puffer</w:delText>
              </w:r>
            </w:del>
          </w:p>
          <w:p w14:paraId="47A96E32" w14:textId="71800F34" w:rsidR="0022159C" w:rsidRDefault="0022159C" w:rsidP="003B1F09">
            <w:del w:id="333" w:author="Ivo Schüepp" w:date="2017-02-13T10:00:00Z">
              <w:r w:rsidDel="003B1F09">
                <w:delText xml:space="preserve">Start </w:delText>
              </w:r>
            </w:del>
            <w:del w:id="334" w:author="Ivo Schüepp" w:date="2017-02-09T17:32:00Z">
              <w:r w:rsidDel="0085763B">
                <w:delText>paperwork</w:delText>
              </w:r>
            </w:del>
          </w:p>
        </w:tc>
      </w:tr>
      <w:tr w:rsidR="0022159C" w14:paraId="16042607" w14:textId="77777777" w:rsidTr="00CF3132">
        <w:tc>
          <w:tcPr>
            <w:tcW w:w="1271" w:type="dxa"/>
          </w:tcPr>
          <w:p w14:paraId="6533D1B6" w14:textId="179CD07D" w:rsidR="0022159C" w:rsidRPr="00B14A8C" w:rsidRDefault="0022159C" w:rsidP="001E70EA">
            <w:pPr>
              <w:rPr>
                <w:u w:val="single"/>
              </w:rPr>
            </w:pPr>
            <w:r w:rsidRPr="00B14A8C">
              <w:rPr>
                <w:u w:val="single"/>
              </w:rPr>
              <w:lastRenderedPageBreak/>
              <w:t>27.02</w:t>
            </w:r>
          </w:p>
        </w:tc>
        <w:tc>
          <w:tcPr>
            <w:tcW w:w="8357" w:type="dxa"/>
            <w:vMerge w:val="restart"/>
          </w:tcPr>
          <w:p w14:paraId="0FF959D1" w14:textId="77777777" w:rsidR="0022159C" w:rsidRDefault="0022159C" w:rsidP="0022159C">
            <w:pPr>
              <w:pStyle w:val="Listenabsatz"/>
              <w:numPr>
                <w:ilvl w:val="0"/>
                <w:numId w:val="24"/>
              </w:numPr>
              <w:rPr>
                <w:ins w:id="335" w:author="Ivo Schüepp" w:date="2017-02-13T10:08:00Z"/>
              </w:rPr>
              <w:pPrChange w:id="336" w:author="Ivo Schüepp" w:date="2017-02-13T10:08:00Z">
                <w:pPr>
                  <w:pStyle w:val="Listenabsatz"/>
                  <w:numPr>
                    <w:numId w:val="23"/>
                  </w:numPr>
                  <w:ind w:left="720"/>
                </w:pPr>
              </w:pPrChange>
            </w:pPr>
            <w:ins w:id="337" w:author="Ivo Schüepp" w:date="2017-02-13T10:08:00Z">
              <w:r w:rsidRPr="0022159C">
                <w:t>Try to get access to the code of proprietary providers.</w:t>
              </w:r>
            </w:ins>
          </w:p>
          <w:p w14:paraId="6BF74DA9" w14:textId="77777777" w:rsidR="0022159C" w:rsidRDefault="0022159C" w:rsidP="0022159C">
            <w:pPr>
              <w:pStyle w:val="Listenabsatz"/>
              <w:numPr>
                <w:ilvl w:val="0"/>
                <w:numId w:val="24"/>
              </w:numPr>
              <w:rPr>
                <w:ins w:id="338" w:author="Ivo Schüepp" w:date="2017-02-13T10:08:00Z"/>
              </w:rPr>
              <w:pPrChange w:id="339" w:author="Ivo Schüepp" w:date="2017-02-13T10:08:00Z">
                <w:pPr>
                  <w:pStyle w:val="Listenabsatz"/>
                  <w:numPr>
                    <w:numId w:val="14"/>
                  </w:numPr>
                  <w:ind w:left="720"/>
                </w:pPr>
              </w:pPrChange>
            </w:pPr>
            <w:ins w:id="340" w:author="Ivo Schüepp" w:date="2017-02-13T10:08:00Z">
              <w:r>
                <w:t>Integrate our solution</w:t>
              </w:r>
            </w:ins>
          </w:p>
          <w:p w14:paraId="096B4914" w14:textId="77777777" w:rsidR="0022159C" w:rsidRDefault="0022159C" w:rsidP="0022159C">
            <w:pPr>
              <w:pStyle w:val="Listenabsatz"/>
              <w:numPr>
                <w:ilvl w:val="0"/>
                <w:numId w:val="24"/>
              </w:numPr>
              <w:rPr>
                <w:ins w:id="341" w:author="Ivo Schüepp" w:date="2017-02-13T10:08:00Z"/>
              </w:rPr>
              <w:pPrChange w:id="342" w:author="Ivo Schüepp" w:date="2017-02-13T10:08:00Z">
                <w:pPr>
                  <w:pStyle w:val="Listenabsatz"/>
                  <w:numPr>
                    <w:numId w:val="14"/>
                  </w:numPr>
                  <w:ind w:left="720"/>
                </w:pPr>
              </w:pPrChange>
            </w:pPr>
            <w:ins w:id="343" w:author="Ivo Schüepp" w:date="2017-02-13T10:08:00Z">
              <w:r>
                <w:t>Test/ Evaluate our solution</w:t>
              </w:r>
            </w:ins>
          </w:p>
          <w:p w14:paraId="10011EB8" w14:textId="054A42E5" w:rsidR="0022159C" w:rsidRDefault="0022159C" w:rsidP="003B1F09"/>
        </w:tc>
      </w:tr>
      <w:tr w:rsidR="0022159C" w14:paraId="516DD82B" w14:textId="77777777" w:rsidTr="00CF3132">
        <w:tc>
          <w:tcPr>
            <w:tcW w:w="1271" w:type="dxa"/>
          </w:tcPr>
          <w:p w14:paraId="3833A253" w14:textId="371AC373" w:rsidR="0022159C" w:rsidRPr="00B14A8C" w:rsidRDefault="0022159C" w:rsidP="001E70EA">
            <w:pPr>
              <w:rPr>
                <w:u w:val="single"/>
              </w:rPr>
            </w:pPr>
            <w:r w:rsidRPr="00B14A8C">
              <w:rPr>
                <w:u w:val="single"/>
              </w:rPr>
              <w:t>06.03</w:t>
            </w:r>
          </w:p>
        </w:tc>
        <w:tc>
          <w:tcPr>
            <w:tcW w:w="8357" w:type="dxa"/>
            <w:vMerge/>
          </w:tcPr>
          <w:p w14:paraId="2FE72471" w14:textId="1E93D847" w:rsidR="0022159C" w:rsidRDefault="0022159C" w:rsidP="003B1F09"/>
        </w:tc>
      </w:tr>
      <w:tr w:rsidR="0022159C" w14:paraId="3208EF6E" w14:textId="77777777" w:rsidTr="00CF3132">
        <w:tc>
          <w:tcPr>
            <w:tcW w:w="1271" w:type="dxa"/>
          </w:tcPr>
          <w:p w14:paraId="7E0AD0A5" w14:textId="7D013991" w:rsidR="0022159C" w:rsidRPr="00B14A8C" w:rsidRDefault="0022159C" w:rsidP="001E70EA">
            <w:pPr>
              <w:rPr>
                <w:u w:val="single"/>
              </w:rPr>
            </w:pPr>
            <w:r w:rsidRPr="00B14A8C">
              <w:rPr>
                <w:u w:val="single"/>
              </w:rPr>
              <w:t>13.03</w:t>
            </w:r>
          </w:p>
        </w:tc>
        <w:tc>
          <w:tcPr>
            <w:tcW w:w="8357" w:type="dxa"/>
            <w:vMerge/>
          </w:tcPr>
          <w:p w14:paraId="7FF340C6" w14:textId="23C87D0F" w:rsidR="0022159C" w:rsidRDefault="0022159C" w:rsidP="003B1F09">
            <w:pPr>
              <w:pPrChange w:id="344" w:author="Ivo Schüepp" w:date="2017-02-13T10:01:00Z">
                <w:pPr>
                  <w:pStyle w:val="Listenabsatz"/>
                  <w:numPr>
                    <w:numId w:val="15"/>
                  </w:numPr>
                  <w:ind w:left="720"/>
                </w:pPr>
              </w:pPrChange>
            </w:pPr>
          </w:p>
        </w:tc>
      </w:tr>
      <w:tr w:rsidR="00B14A8C" w14:paraId="003E9B15" w14:textId="77777777" w:rsidTr="0022159C">
        <w:tc>
          <w:tcPr>
            <w:tcW w:w="1271" w:type="dxa"/>
            <w:tcPrChange w:id="345" w:author="Ivo Schüepp" w:date="2017-02-13T10:05:00Z">
              <w:tcPr>
                <w:tcW w:w="1271" w:type="dxa"/>
              </w:tcPr>
            </w:tcPrChange>
          </w:tcPr>
          <w:p w14:paraId="1BD62069" w14:textId="6F7C9355" w:rsidR="00B14A8C" w:rsidRPr="00B14A8C" w:rsidRDefault="00B14A8C" w:rsidP="001E70EA">
            <w:pPr>
              <w:rPr>
                <w:u w:val="single"/>
              </w:rPr>
            </w:pPr>
            <w:r w:rsidRPr="00B14A8C">
              <w:rPr>
                <w:u w:val="single"/>
              </w:rPr>
              <w:t>20.03</w:t>
            </w:r>
          </w:p>
        </w:tc>
        <w:tc>
          <w:tcPr>
            <w:tcW w:w="8357" w:type="dxa"/>
            <w:tcPrChange w:id="346" w:author="Ivo Schüepp" w:date="2017-02-13T10:05:00Z">
              <w:tcPr>
                <w:tcW w:w="8357" w:type="dxa"/>
                <w:gridSpan w:val="2"/>
              </w:tcPr>
            </w:tcPrChange>
          </w:tcPr>
          <w:p w14:paraId="5366B462" w14:textId="7C6C03F0" w:rsidR="00B14A8C" w:rsidDel="0085763B" w:rsidRDefault="00A23EBB" w:rsidP="002D767D">
            <w:pPr>
              <w:pStyle w:val="Listenabsatz"/>
              <w:numPr>
                <w:ilvl w:val="0"/>
                <w:numId w:val="16"/>
              </w:numPr>
              <w:rPr>
                <w:del w:id="347" w:author="Ivo Schüepp" w:date="2017-02-09T17:32:00Z"/>
              </w:rPr>
            </w:pPr>
            <w:commentRangeStart w:id="348"/>
            <w:del w:id="349" w:author="Ivo Schüepp" w:date="2017-02-09T17:32:00Z">
              <w:r w:rsidDel="0085763B">
                <w:delText>Finish paperwork</w:delText>
              </w:r>
            </w:del>
          </w:p>
          <w:p w14:paraId="00A620A2" w14:textId="5308930D" w:rsidR="003B1F09" w:rsidRDefault="00A23EBB" w:rsidP="003B1F09">
            <w:pPr>
              <w:pStyle w:val="Listenabsatz"/>
              <w:numPr>
                <w:ilvl w:val="0"/>
                <w:numId w:val="16"/>
              </w:numPr>
              <w:pPrChange w:id="350" w:author="Ivo Schüepp" w:date="2017-02-13T10:01:00Z">
                <w:pPr>
                  <w:pStyle w:val="Listenabsatz"/>
                  <w:numPr>
                    <w:numId w:val="16"/>
                  </w:numPr>
                  <w:ind w:left="720"/>
                </w:pPr>
              </w:pPrChange>
            </w:pPr>
            <w:del w:id="351" w:author="Ivo Schüepp" w:date="2017-02-09T17:32:00Z">
              <w:r w:rsidDel="0085763B">
                <w:delText>(Find Thesis)</w:delText>
              </w:r>
              <w:commentRangeEnd w:id="348"/>
              <w:r w:rsidR="00572AF1" w:rsidDel="0085763B">
                <w:rPr>
                  <w:rStyle w:val="Kommentarzeichen"/>
                </w:rPr>
                <w:commentReference w:id="348"/>
              </w:r>
            </w:del>
            <w:ins w:id="352" w:author="Ivo Schüepp" w:date="2017-02-13T10:01:00Z">
              <w:r w:rsidR="003B1F09">
                <w:t>Start</w:t>
              </w:r>
            </w:ins>
            <w:ins w:id="353" w:author="Ivo Schüepp" w:date="2017-02-13T10:00:00Z">
              <w:r w:rsidR="003B1F09">
                <w:t xml:space="preserve"> and </w:t>
              </w:r>
            </w:ins>
            <w:ins w:id="354" w:author="Ivo Schüepp" w:date="2017-02-13T10:01:00Z">
              <w:r w:rsidR="003B1F09">
                <w:t>iterate</w:t>
              </w:r>
            </w:ins>
            <w:ins w:id="355" w:author="Ivo Schüepp" w:date="2017-02-13T10:00:00Z">
              <w:r w:rsidR="003B1F09">
                <w:t xml:space="preserve"> project-report</w:t>
              </w:r>
            </w:ins>
          </w:p>
        </w:tc>
      </w:tr>
      <w:tr w:rsidR="00B14A8C" w14:paraId="05E8294D" w14:textId="77777777" w:rsidTr="0022159C">
        <w:tc>
          <w:tcPr>
            <w:tcW w:w="1271" w:type="dxa"/>
            <w:tcPrChange w:id="356" w:author="Ivo Schüepp" w:date="2017-02-13T10:05:00Z">
              <w:tcPr>
                <w:tcW w:w="1271" w:type="dxa"/>
              </w:tcPr>
            </w:tcPrChange>
          </w:tcPr>
          <w:p w14:paraId="7CD018E4" w14:textId="03289EE6" w:rsidR="00B14A8C" w:rsidRPr="00B14A8C" w:rsidRDefault="00B14A8C" w:rsidP="001E70EA">
            <w:pPr>
              <w:rPr>
                <w:u w:val="single"/>
              </w:rPr>
            </w:pPr>
            <w:r w:rsidRPr="00B14A8C">
              <w:rPr>
                <w:u w:val="single"/>
              </w:rPr>
              <w:t>27.03</w:t>
            </w:r>
          </w:p>
        </w:tc>
        <w:tc>
          <w:tcPr>
            <w:tcW w:w="8357" w:type="dxa"/>
            <w:tcPrChange w:id="357" w:author="Ivo Schüepp" w:date="2017-02-13T10:05:00Z">
              <w:tcPr>
                <w:tcW w:w="8357" w:type="dxa"/>
                <w:gridSpan w:val="2"/>
              </w:tcPr>
            </w:tcPrChange>
          </w:tcPr>
          <w:p w14:paraId="743F3E02" w14:textId="0EE19144" w:rsidR="00B14A8C" w:rsidDel="003B643C" w:rsidRDefault="00A23EBB" w:rsidP="002D767D">
            <w:pPr>
              <w:pStyle w:val="Listenabsatz"/>
              <w:numPr>
                <w:ilvl w:val="0"/>
                <w:numId w:val="17"/>
              </w:numPr>
              <w:rPr>
                <w:del w:id="358" w:author="Ivo Schüepp" w:date="2017-02-09T17:27:00Z"/>
              </w:rPr>
            </w:pPr>
            <w:del w:id="359" w:author="Ivo Schüepp" w:date="2017-02-09T17:27:00Z">
              <w:r w:rsidDel="003B643C">
                <w:delText>Puffer</w:delText>
              </w:r>
            </w:del>
          </w:p>
          <w:p w14:paraId="5DE866AC" w14:textId="77777777" w:rsidR="00A23EBB" w:rsidRDefault="00A23EBB" w:rsidP="002D767D">
            <w:pPr>
              <w:pStyle w:val="Listenabsatz"/>
              <w:numPr>
                <w:ilvl w:val="0"/>
                <w:numId w:val="17"/>
              </w:numPr>
            </w:pPr>
            <w:r>
              <w:t>End of Project</w:t>
            </w:r>
          </w:p>
          <w:p w14:paraId="2F28F810" w14:textId="3E547312" w:rsidR="00A23EBB" w:rsidDel="003B643C" w:rsidRDefault="005A6BE1" w:rsidP="005A7D10">
            <w:pPr>
              <w:pStyle w:val="Listenabsatz"/>
              <w:numPr>
                <w:ilvl w:val="0"/>
                <w:numId w:val="17"/>
              </w:numPr>
              <w:rPr>
                <w:del w:id="360" w:author="Ivo Schüepp" w:date="2017-02-09T17:27:00Z"/>
              </w:rPr>
            </w:pPr>
            <w:commentRangeStart w:id="361"/>
            <w:del w:id="362" w:author="Ivo Schüepp" w:date="2017-02-09T17:27:00Z">
              <w:r w:rsidDel="003B643C">
                <w:delText>Get grade</w:delText>
              </w:r>
              <w:commentRangeEnd w:id="361"/>
              <w:r w:rsidR="00572AF1" w:rsidDel="003B643C">
                <w:rPr>
                  <w:rStyle w:val="Kommentarzeichen"/>
                </w:rPr>
                <w:commentReference w:id="361"/>
              </w:r>
            </w:del>
          </w:p>
          <w:p w14:paraId="5657EB3B" w14:textId="1F5C8F79" w:rsidR="00A23EBB" w:rsidRDefault="00A23EBB">
            <w:pPr>
              <w:pStyle w:val="Listenabsatz"/>
              <w:numPr>
                <w:ilvl w:val="0"/>
                <w:numId w:val="17"/>
              </w:numPr>
            </w:pPr>
            <w:r>
              <w:t xml:space="preserve">Start </w:t>
            </w:r>
            <w:del w:id="363" w:author="Ivo Schüepp" w:date="2017-02-13T10:01:00Z">
              <w:r w:rsidDel="003B1F09">
                <w:delText>BA</w:delText>
              </w:r>
            </w:del>
            <w:ins w:id="364" w:author="Ivo Schüepp" w:date="2017-02-13T10:01:00Z">
              <w:r w:rsidR="003B1F09">
                <w:t>Thesis</w:t>
              </w:r>
            </w:ins>
          </w:p>
        </w:tc>
      </w:tr>
    </w:tbl>
    <w:p w14:paraId="7F38AEEE" w14:textId="5B81DCF4" w:rsidR="001E70EA" w:rsidRPr="001E70EA" w:rsidRDefault="0085763B" w:rsidP="001E70EA">
      <w:ins w:id="365" w:author="Ivo Schüepp" w:date="2017-02-09T17:33:00Z">
        <w:r>
          <w:t xml:space="preserve">The tasks may overlap </w:t>
        </w:r>
      </w:ins>
      <w:ins w:id="366" w:author="Ivo Schüepp" w:date="2017-02-09T17:34:00Z">
        <w:r>
          <w:t xml:space="preserve">each other, as well that the planning is rough. </w:t>
        </w:r>
      </w:ins>
    </w:p>
    <w:p w14:paraId="64D97FF2" w14:textId="77777777" w:rsidR="00781BB5" w:rsidRDefault="00F25BDE" w:rsidP="005A6BE1">
      <w:pPr>
        <w:pStyle w:val="berschrift1"/>
        <w:tabs>
          <w:tab w:val="clear" w:pos="8494"/>
          <w:tab w:val="right" w:leader="dot" w:pos="7938"/>
        </w:tabs>
      </w:pPr>
      <w:r w:rsidRPr="00F25BDE">
        <w:t>References</w:t>
      </w:r>
    </w:p>
    <w:p w14:paraId="2E4BFB26" w14:textId="701B4179" w:rsidR="00540A44" w:rsidRDefault="00C20336">
      <w:pPr>
        <w:pStyle w:val="Kommentartext"/>
        <w:numPr>
          <w:ilvl w:val="0"/>
          <w:numId w:val="22"/>
        </w:numPr>
        <w:rPr>
          <w:ins w:id="367" w:author="Ivo Schüepp" w:date="2017-02-10T07:34:00Z"/>
        </w:rPr>
        <w:pPrChange w:id="368" w:author="Ivo Schüepp" w:date="2017-02-10T07:36:00Z">
          <w:pPr>
            <w:pStyle w:val="Kommentartext"/>
          </w:pPr>
        </w:pPrChange>
      </w:pPr>
      <w:commentRangeStart w:id="369"/>
      <w:commentRangeStart w:id="370"/>
      <w:proofErr w:type="spellStart"/>
      <w:r w:rsidRPr="00C20336">
        <w:rPr>
          <w:rFonts w:eastAsia="Times New Roman" w:cs="Times New Roman"/>
          <w:szCs w:val="18"/>
        </w:rPr>
        <w:t>Gip</w:t>
      </w:r>
      <w:commentRangeEnd w:id="369"/>
      <w:r w:rsidR="00572AF1">
        <w:rPr>
          <w:rStyle w:val="Kommentarzeichen"/>
        </w:rPr>
        <w:commentReference w:id="369"/>
      </w:r>
      <w:commentRangeEnd w:id="370"/>
      <w:r w:rsidR="00435BDC">
        <w:rPr>
          <w:rStyle w:val="Kommentarzeichen"/>
        </w:rPr>
        <w:commentReference w:id="370"/>
      </w:r>
      <w:r w:rsidRPr="00C20336">
        <w:rPr>
          <w:rFonts w:eastAsia="Times New Roman" w:cs="Times New Roman"/>
          <w:szCs w:val="18"/>
        </w:rPr>
        <w:t>p</w:t>
      </w:r>
      <w:proofErr w:type="spellEnd"/>
      <w:r w:rsidRPr="00C20336">
        <w:rPr>
          <w:rFonts w:eastAsia="Times New Roman" w:cs="Times New Roman"/>
          <w:szCs w:val="18"/>
        </w:rPr>
        <w:t xml:space="preserve">, Bela, Norman </w:t>
      </w:r>
      <w:proofErr w:type="spellStart"/>
      <w:r w:rsidRPr="00C20336">
        <w:rPr>
          <w:rFonts w:eastAsia="Times New Roman" w:cs="Times New Roman"/>
          <w:szCs w:val="18"/>
        </w:rPr>
        <w:t>Meuschke</w:t>
      </w:r>
      <w:proofErr w:type="spellEnd"/>
      <w:r w:rsidRPr="00C20336">
        <w:rPr>
          <w:rFonts w:eastAsia="Times New Roman" w:cs="Times New Roman"/>
          <w:szCs w:val="18"/>
        </w:rPr>
        <w:t xml:space="preserve">, and André </w:t>
      </w:r>
      <w:proofErr w:type="spellStart"/>
      <w:r w:rsidRPr="00C20336">
        <w:rPr>
          <w:rFonts w:eastAsia="Times New Roman" w:cs="Times New Roman"/>
          <w:szCs w:val="18"/>
        </w:rPr>
        <w:t>Gernandt</w:t>
      </w:r>
      <w:proofErr w:type="spellEnd"/>
      <w:r w:rsidRPr="00C20336">
        <w:rPr>
          <w:rFonts w:eastAsia="Times New Roman" w:cs="Times New Roman"/>
          <w:szCs w:val="18"/>
        </w:rPr>
        <w:t xml:space="preserve">. "Decentralized trusted timestamping using the crypto currency bitcoin." </w:t>
      </w:r>
      <w:ins w:id="371" w:author="Ivo Schüepp" w:date="2017-02-10T07:27:00Z">
        <w:r w:rsidR="00435BDC">
          <w:rPr>
            <w:rFonts w:eastAsia="Times New Roman" w:cs="Times New Roman"/>
            <w:szCs w:val="18"/>
          </w:rPr>
          <w:t xml:space="preserve">from: </w:t>
        </w:r>
      </w:ins>
      <w:r w:rsidRPr="00C20336">
        <w:rPr>
          <w:rFonts w:eastAsia="Times New Roman" w:cs="Times New Roman"/>
          <w:szCs w:val="18"/>
        </w:rPr>
        <w:t>arXiv</w:t>
      </w:r>
      <w:ins w:id="372" w:author="Ivo Schüepp" w:date="2017-02-10T07:28:00Z">
        <w:r w:rsidR="00435BDC">
          <w:rPr>
            <w:rFonts w:eastAsia="Times New Roman" w:cs="Times New Roman"/>
            <w:szCs w:val="18"/>
          </w:rPr>
          <w:t>.org</w:t>
        </w:r>
      </w:ins>
      <w:r w:rsidRPr="00C20336">
        <w:rPr>
          <w:rFonts w:eastAsia="Times New Roman" w:cs="Times New Roman"/>
          <w:szCs w:val="18"/>
        </w:rPr>
        <w:t xml:space="preserve"> </w:t>
      </w:r>
      <w:del w:id="373" w:author="Ivo Schüepp" w:date="2017-02-10T07:29:00Z">
        <w:r w:rsidRPr="00C20336" w:rsidDel="00435BDC">
          <w:rPr>
            <w:rFonts w:eastAsia="Times New Roman" w:cs="Times New Roman"/>
            <w:szCs w:val="18"/>
          </w:rPr>
          <w:delText xml:space="preserve">preprint arXiv:1502.04015 </w:delText>
        </w:r>
      </w:del>
      <w:r w:rsidRPr="00C20336">
        <w:rPr>
          <w:rFonts w:eastAsia="Times New Roman" w:cs="Times New Roman"/>
          <w:szCs w:val="18"/>
        </w:rPr>
        <w:t>(2015).</w:t>
      </w:r>
      <w:ins w:id="374" w:author="Ivo Schüepp" w:date="2017-02-10T07:34:00Z">
        <w:r w:rsidR="00540A44" w:rsidRPr="00540A44">
          <w:rPr>
            <w:rStyle w:val="Kommentarzeichen"/>
          </w:rPr>
          <w:t xml:space="preserve"> </w:t>
        </w:r>
        <w:r w:rsidR="00540A44">
          <w:rPr>
            <w:rStyle w:val="Kommentarzeichen"/>
          </w:rPr>
          <w:annotationRef/>
        </w:r>
      </w:ins>
    </w:p>
    <w:p w14:paraId="313CF9EF" w14:textId="1356C70B" w:rsidR="00535286" w:rsidRPr="00535286" w:rsidRDefault="00535286" w:rsidP="00A51F66">
      <w:pPr>
        <w:spacing w:before="36" w:after="0" w:line="252" w:lineRule="atLeast"/>
        <w:ind w:left="480"/>
        <w:jc w:val="left"/>
        <w:rPr>
          <w:rFonts w:eastAsia="Times New Roman" w:cs="Times New Roman"/>
          <w:szCs w:val="18"/>
        </w:rPr>
      </w:pPr>
    </w:p>
    <w:sectPr w:rsidR="00535286" w:rsidRPr="00535286" w:rsidSect="00F25BDE">
      <w:headerReference w:type="default" r:id="rId10"/>
      <w:pgSz w:w="11907" w:h="16839" w:code="9"/>
      <w:pgMar w:top="851" w:right="851" w:bottom="851"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orinna" w:date="2017-02-08T15:46:00Z" w:initials="CB">
    <w:p w14:paraId="6CD6929F" w14:textId="0740766E" w:rsidR="00196919" w:rsidRDefault="008339CD">
      <w:pPr>
        <w:pStyle w:val="Kommentartext"/>
      </w:pPr>
      <w:r>
        <w:rPr>
          <w:rStyle w:val="Kommentarzeichen"/>
        </w:rPr>
        <w:annotationRef/>
      </w:r>
      <w:r w:rsidR="00196919">
        <w:t>Good overview, just the focus should still be narrowed down. What specific problem did you identify? How exactly does trusted timestamping help?</w:t>
      </w:r>
      <w:r>
        <w:br/>
      </w:r>
    </w:p>
    <w:p w14:paraId="60C22426" w14:textId="0FA39C49" w:rsidR="00541A25" w:rsidRDefault="00196919" w:rsidP="00E83BE2">
      <w:pPr>
        <w:pStyle w:val="Kommentartext"/>
      </w:pPr>
      <w:r>
        <w:t>Add</w:t>
      </w:r>
      <w:r w:rsidR="008339CD">
        <w:t xml:space="preserve">: </w:t>
      </w:r>
      <w:r w:rsidR="008339CD">
        <w:br/>
        <w:t>- Citations to relevant literature</w:t>
      </w:r>
    </w:p>
  </w:comment>
  <w:comment w:id="1" w:author="Ivo Schüepp" w:date="2017-02-09T17:38:00Z" w:initials="IS">
    <w:p w14:paraId="12AF55FE" w14:textId="1B14285D" w:rsidR="00E83BE2" w:rsidRDefault="00E83BE2">
      <w:pPr>
        <w:pStyle w:val="Kommentartext"/>
      </w:pPr>
      <w:r>
        <w:rPr>
          <w:rStyle w:val="Kommentarzeichen"/>
        </w:rPr>
        <w:annotationRef/>
      </w:r>
      <w:r>
        <w:t>I’m not sure what apart from Gipps work there could be really relevant</w:t>
      </w:r>
      <w:r w:rsidR="005A7D10">
        <w:t xml:space="preserve"> literature. </w:t>
      </w:r>
      <w:r>
        <w:t xml:space="preserve"> </w:t>
      </w:r>
    </w:p>
  </w:comment>
  <w:comment w:id="28" w:author="Corinna" w:date="2017-02-08T15:49:00Z" w:initials="CB">
    <w:p w14:paraId="4454F048" w14:textId="6AE76971" w:rsidR="00280A81" w:rsidRDefault="00947322">
      <w:pPr>
        <w:pStyle w:val="Kommentartext"/>
      </w:pPr>
      <w:r>
        <w:rPr>
          <w:rStyle w:val="Kommentarzeichen"/>
        </w:rPr>
        <w:annotationRef/>
      </w:r>
      <w:r>
        <w:t xml:space="preserve">The purpose of conference management systems, etc. is not to detect plagiarism. Or did you find any tools that </w:t>
      </w:r>
      <w:r w:rsidR="00280A81">
        <w:t>provide a</w:t>
      </w:r>
      <w:r>
        <w:t xml:space="preserve"> built-in plagiarism </w:t>
      </w:r>
      <w:r w:rsidR="00280A81">
        <w:t>detection system? Or which help editors or peer-reviewers find plagiarism?</w:t>
      </w:r>
    </w:p>
    <w:p w14:paraId="6317B592" w14:textId="77777777" w:rsidR="00280A81" w:rsidRDefault="00280A81">
      <w:pPr>
        <w:pStyle w:val="Kommentartext"/>
      </w:pPr>
    </w:p>
    <w:p w14:paraId="48D05E8E" w14:textId="77777777" w:rsidR="00280A81" w:rsidRDefault="00280A81">
      <w:pPr>
        <w:pStyle w:val="Kommentartext"/>
      </w:pPr>
      <w:r>
        <w:t xml:space="preserve">Make clear on what your project will focus: the aim is not to make plagiarism detection systems better, or helping editors detect plagiarism. </w:t>
      </w:r>
    </w:p>
    <w:p w14:paraId="2C0F7F43" w14:textId="77777777" w:rsidR="00280A81" w:rsidRDefault="00280A81">
      <w:pPr>
        <w:pStyle w:val="Kommentartext"/>
      </w:pPr>
    </w:p>
    <w:p w14:paraId="03698027" w14:textId="078C63DD" w:rsidR="00947322" w:rsidRDefault="00280A81">
      <w:pPr>
        <w:pStyle w:val="Kommentartext"/>
      </w:pPr>
      <w:r>
        <w:t xml:space="preserve">Rather: how will you contribute to make paper submission systems more valuable / safe for the researchers using them? Focus of your system should be to help authors who were plagiarized. </w:t>
      </w:r>
    </w:p>
  </w:comment>
  <w:comment w:id="29" w:author="Ivo Schüepp" w:date="2017-02-09T17:43:00Z" w:initials="IS">
    <w:p w14:paraId="75F2EBAD" w14:textId="03484C47" w:rsidR="001D60E5" w:rsidRDefault="001D60E5">
      <w:pPr>
        <w:pStyle w:val="Kommentartext"/>
      </w:pPr>
      <w:r>
        <w:rPr>
          <w:rStyle w:val="Kommentarzeichen"/>
        </w:rPr>
        <w:annotationRef/>
      </w:r>
    </w:p>
  </w:comment>
  <w:comment w:id="39" w:author="Corinna" w:date="2017-02-08T15:39:00Z" w:initials="CB">
    <w:p w14:paraId="1DE85AC1" w14:textId="6DA2DB54" w:rsidR="008339CD" w:rsidRDefault="008339CD">
      <w:pPr>
        <w:pStyle w:val="Kommentartext"/>
      </w:pPr>
      <w:r>
        <w:rPr>
          <w:rStyle w:val="Kommentarzeichen"/>
        </w:rPr>
        <w:annotationRef/>
      </w:r>
      <w:r>
        <w:t xml:space="preserve">Ownership of files cannot be proven. </w:t>
      </w:r>
      <w:r>
        <w:br/>
        <w:t xml:space="preserve">Only existence of a digital file in a bit-exact form at a certain time. </w:t>
      </w:r>
    </w:p>
  </w:comment>
  <w:comment w:id="57" w:author="Corinna" w:date="2017-02-08T15:41:00Z" w:initials="CB">
    <w:p w14:paraId="2BB1730C" w14:textId="77777777" w:rsidR="0070040D" w:rsidRDefault="0070040D" w:rsidP="0070040D">
      <w:pPr>
        <w:pStyle w:val="Kommentartext"/>
      </w:pPr>
      <w:r>
        <w:rPr>
          <w:rStyle w:val="Kommentarzeichen"/>
        </w:rPr>
        <w:annotationRef/>
      </w:r>
      <w:r>
        <w:t xml:space="preserve"> clarity</w:t>
      </w:r>
    </w:p>
  </w:comment>
  <w:comment w:id="67" w:author="Corinna" w:date="2017-02-08T15:40:00Z" w:initials="CB">
    <w:p w14:paraId="1BC522F3" w14:textId="444AB0CF" w:rsidR="008339CD" w:rsidRDefault="008339CD">
      <w:pPr>
        <w:pStyle w:val="Kommentartext"/>
      </w:pPr>
      <w:r>
        <w:rPr>
          <w:rStyle w:val="Kommentarzeichen"/>
        </w:rPr>
        <w:annotationRef/>
      </w:r>
      <w:r>
        <w:t>If it was “mostly” dependent on TSAs in the past, then what else was it dependent on..? Elaborate or rewrite.</w:t>
      </w:r>
    </w:p>
  </w:comment>
  <w:comment w:id="68" w:author="Corinna" w:date="2017-02-08T15:41:00Z" w:initials="CB">
    <w:p w14:paraId="006DD257" w14:textId="23E59C36" w:rsidR="008339CD" w:rsidRDefault="008339CD">
      <w:pPr>
        <w:pStyle w:val="Kommentartext"/>
      </w:pPr>
      <w:r>
        <w:rPr>
          <w:rStyle w:val="Kommentarzeichen"/>
        </w:rPr>
        <w:annotationRef/>
      </w:r>
      <w:r>
        <w:t xml:space="preserve"> clarity</w:t>
      </w:r>
    </w:p>
  </w:comment>
  <w:comment w:id="70" w:author="Corinna" w:date="2017-02-08T15:42:00Z" w:initials="CB">
    <w:p w14:paraId="796E438E" w14:textId="3EE63ACC" w:rsidR="008339CD" w:rsidRDefault="008339CD">
      <w:pPr>
        <w:pStyle w:val="Kommentartext"/>
      </w:pPr>
      <w:r>
        <w:rPr>
          <w:rStyle w:val="Kommentarzeichen"/>
        </w:rPr>
        <w:annotationRef/>
      </w:r>
      <w:r>
        <w:t>Citation needed</w:t>
      </w:r>
    </w:p>
  </w:comment>
  <w:comment w:id="85" w:author="Corinna" w:date="2017-02-08T15:44:00Z" w:initials="CB">
    <w:p w14:paraId="3DED24AA" w14:textId="77777777" w:rsidR="008339CD" w:rsidRDefault="008339CD">
      <w:pPr>
        <w:pStyle w:val="Kommentartext"/>
      </w:pPr>
      <w:r>
        <w:rPr>
          <w:rStyle w:val="Kommentarzeichen"/>
        </w:rPr>
        <w:annotationRef/>
      </w:r>
      <w:r>
        <w:t xml:space="preserve">Mention: </w:t>
      </w:r>
    </w:p>
    <w:p w14:paraId="0C82294A" w14:textId="3F9648B9" w:rsidR="008339CD" w:rsidRDefault="008339CD" w:rsidP="008339CD">
      <w:pPr>
        <w:pStyle w:val="Kommentartext"/>
        <w:numPr>
          <w:ilvl w:val="0"/>
          <w:numId w:val="19"/>
        </w:numPr>
      </w:pPr>
      <w:r>
        <w:t xml:space="preserve"> Bitcoin address</w:t>
      </w:r>
    </w:p>
    <w:p w14:paraId="25C82EBD" w14:textId="3DE9391C" w:rsidR="008339CD" w:rsidRDefault="008339CD" w:rsidP="008339CD">
      <w:pPr>
        <w:pStyle w:val="Kommentartext"/>
        <w:numPr>
          <w:ilvl w:val="0"/>
          <w:numId w:val="19"/>
        </w:numPr>
      </w:pPr>
      <w:r>
        <w:t>Where does the timestamp come in?</w:t>
      </w:r>
    </w:p>
  </w:comment>
  <w:comment w:id="113" w:author="Corinna" w:date="2017-02-08T16:00:00Z" w:initials="CB">
    <w:p w14:paraId="5D8A3364" w14:textId="509AF6B7" w:rsidR="00280A81" w:rsidRDefault="00280A81">
      <w:pPr>
        <w:pStyle w:val="Kommentartext"/>
      </w:pPr>
      <w:r>
        <w:rPr>
          <w:rStyle w:val="Kommentarzeichen"/>
        </w:rPr>
        <w:annotationRef/>
      </w:r>
      <w:r>
        <w:t>Word choice</w:t>
      </w:r>
    </w:p>
  </w:comment>
  <w:comment w:id="129" w:author="Corinna" w:date="2017-02-08T16:01:00Z" w:initials="CB">
    <w:p w14:paraId="7C86D84C" w14:textId="08C3260F" w:rsidR="00766B35" w:rsidRDefault="00766B35">
      <w:pPr>
        <w:pStyle w:val="Kommentartext"/>
      </w:pPr>
      <w:r>
        <w:rPr>
          <w:rStyle w:val="Kommentarzeichen"/>
        </w:rPr>
        <w:annotationRef/>
      </w:r>
      <w:r>
        <w:t>As far as who knows? This statement should be better researched, e.g. describe the initial review you performed to come to this conclusion. What did you find? Why was what you found “not good enough”?</w:t>
      </w:r>
    </w:p>
  </w:comment>
  <w:comment w:id="173" w:author="Corinna" w:date="2017-02-08T16:03:00Z" w:initials="CB">
    <w:p w14:paraId="7F089FE3" w14:textId="7E6A0CA3" w:rsidR="00766B35" w:rsidRDefault="00766B35">
      <w:pPr>
        <w:pStyle w:val="Kommentartext"/>
      </w:pPr>
      <w:r>
        <w:rPr>
          <w:rStyle w:val="Kommentarzeichen"/>
        </w:rPr>
        <w:annotationRef/>
      </w:r>
      <w:r>
        <w:t>The RP is a research plan that describes precisely what your “will do”, not might do ;)</w:t>
      </w:r>
    </w:p>
  </w:comment>
  <w:comment w:id="171" w:author="Corinna" w:date="2017-02-08T16:06:00Z" w:initials="CB">
    <w:p w14:paraId="72A493D4" w14:textId="0F664D4C" w:rsidR="00766B35" w:rsidRDefault="00766B35">
      <w:pPr>
        <w:pStyle w:val="Kommentartext"/>
      </w:pPr>
      <w:r>
        <w:rPr>
          <w:rStyle w:val="Kommentarzeichen"/>
        </w:rPr>
        <w:annotationRef/>
      </w:r>
      <w:r>
        <w:t xml:space="preserve">Describe how you will do these things in more detail. Move out of the problem statement section.  </w:t>
      </w:r>
    </w:p>
  </w:comment>
  <w:comment w:id="192" w:author="Corinna" w:date="2017-02-08T16:03:00Z" w:initials="CB">
    <w:p w14:paraId="16038E0A" w14:textId="77777777" w:rsidR="00FB55EA" w:rsidRDefault="00FB55EA" w:rsidP="00FB55EA">
      <w:pPr>
        <w:pStyle w:val="Kommentartext"/>
      </w:pPr>
      <w:r>
        <w:rPr>
          <w:rStyle w:val="Kommentarzeichen"/>
        </w:rPr>
        <w:annotationRef/>
      </w:r>
      <w:r>
        <w:t>The RP is a research plan that describes precisely what your “will do”, not might do ;)</w:t>
      </w:r>
    </w:p>
  </w:comment>
  <w:comment w:id="194" w:author="Corinna" w:date="2017-02-08T16:06:00Z" w:initials="CB">
    <w:p w14:paraId="216CC24B" w14:textId="77777777" w:rsidR="00FB55EA" w:rsidRDefault="00FB55EA" w:rsidP="00FB55EA">
      <w:pPr>
        <w:pStyle w:val="Kommentartext"/>
      </w:pPr>
      <w:r>
        <w:rPr>
          <w:rStyle w:val="Kommentarzeichen"/>
        </w:rPr>
        <w:annotationRef/>
      </w:r>
      <w:r>
        <w:t xml:space="preserve">Describe how you will do these things in more detail. Move out of the problem statement section.  </w:t>
      </w:r>
    </w:p>
  </w:comment>
  <w:comment w:id="203" w:author="Corinna" w:date="2017-02-08T16:08:00Z" w:initials="CB">
    <w:p w14:paraId="20A94807" w14:textId="79799C02" w:rsidR="00766B35" w:rsidRDefault="00766B35">
      <w:pPr>
        <w:pStyle w:val="Kommentartext"/>
      </w:pPr>
      <w:r>
        <w:rPr>
          <w:rStyle w:val="Kommentarzeichen"/>
        </w:rPr>
        <w:annotationRef/>
      </w:r>
      <w:r>
        <w:t xml:space="preserve">At the moment, this aim is much too vague. </w:t>
      </w:r>
      <w:r>
        <w:br/>
        <w:t xml:space="preserve">Specify on where exactly your systems contribution will lie. </w:t>
      </w:r>
      <w:r>
        <w:br/>
      </w:r>
      <w:r>
        <w:br/>
        <w:t xml:space="preserve">Tip: existing manuscript submission systems already solve: usability, reliability, availability, etc. </w:t>
      </w:r>
      <w:r>
        <w:br/>
        <w:t>What is your research objective? Answer: What will your system do differently/ better?</w:t>
      </w:r>
    </w:p>
  </w:comment>
  <w:comment w:id="209" w:author="Corinna" w:date="2017-02-08T16:12:00Z" w:initials="CB">
    <w:p w14:paraId="5D3984B6" w14:textId="60ABFAC2" w:rsidR="0009444F" w:rsidRDefault="0009444F">
      <w:pPr>
        <w:pStyle w:val="Kommentartext"/>
      </w:pPr>
      <w:r>
        <w:rPr>
          <w:rStyle w:val="Kommentarzeichen"/>
        </w:rPr>
        <w:annotationRef/>
      </w:r>
      <w:r>
        <w:t>How could this be achieved. More details.</w:t>
      </w:r>
    </w:p>
  </w:comment>
  <w:comment w:id="229" w:author="Corinna" w:date="2017-02-08T16:13:00Z" w:initials="CB">
    <w:p w14:paraId="03977EE9" w14:textId="77777777" w:rsidR="0009444F" w:rsidRDefault="0009444F">
      <w:pPr>
        <w:pStyle w:val="Kommentartext"/>
      </w:pPr>
      <w:r>
        <w:rPr>
          <w:rStyle w:val="Kommentarzeichen"/>
        </w:rPr>
        <w:annotationRef/>
      </w:r>
      <w:r>
        <w:t xml:space="preserve">Yes. Additionally, peer-reviewers/ editors/ program committee chairs should see trusted timestamps of papers and be able to verify them. </w:t>
      </w:r>
    </w:p>
    <w:p w14:paraId="576548ED" w14:textId="77777777" w:rsidR="0009444F" w:rsidRDefault="0009444F">
      <w:pPr>
        <w:pStyle w:val="Kommentartext"/>
      </w:pPr>
      <w:r>
        <w:br/>
        <w:t xml:space="preserve">Still missing: a brief description of planned system functionalities. </w:t>
      </w:r>
    </w:p>
    <w:p w14:paraId="46F051D7" w14:textId="77777777" w:rsidR="0009444F" w:rsidRDefault="0009444F">
      <w:pPr>
        <w:pStyle w:val="Kommentartext"/>
      </w:pPr>
    </w:p>
    <w:p w14:paraId="40BFC86E" w14:textId="7B09CE08" w:rsidR="0009444F" w:rsidRDefault="0009444F">
      <w:pPr>
        <w:pStyle w:val="Kommentartext"/>
      </w:pPr>
      <w:r>
        <w:t>Via email I suggested that the system also offers trusted timestamping, e.g. of: peer-</w:t>
      </w:r>
      <w:proofErr w:type="spellStart"/>
      <w:r>
        <w:t>reviewer</w:t>
      </w:r>
      <w:proofErr w:type="spellEnd"/>
      <w:r>
        <w:t xml:space="preserve"> feedback, communications with editors, different manuscript versions, supplementary material, e.g. data … these options could be voluntary to users of the system but must be transparently communicated in the interface. Additionally, think of your own system requirements, I’m sure there are still many missing, be creative </w:t>
      </w:r>
      <w:r>
        <w:sym w:font="Wingdings" w:char="F04A"/>
      </w:r>
      <w:r>
        <w:t xml:space="preserve"> </w:t>
      </w:r>
    </w:p>
  </w:comment>
  <w:comment w:id="256" w:author="Corinna" w:date="2017-02-08T16:19:00Z" w:initials="CB">
    <w:p w14:paraId="42320151" w14:textId="08BF1EB9" w:rsidR="0009444F" w:rsidRDefault="0009444F">
      <w:pPr>
        <w:pStyle w:val="Kommentartext"/>
      </w:pPr>
      <w:r>
        <w:rPr>
          <w:rStyle w:val="Kommentarzeichen"/>
        </w:rPr>
        <w:annotationRef/>
      </w:r>
      <w:r w:rsidR="00B44290">
        <w:t>Vague. Clarify</w:t>
      </w:r>
      <w:r>
        <w:t xml:space="preserve"> or remove.</w:t>
      </w:r>
      <w:r w:rsidR="0085763B">
        <w:t>#</w:t>
      </w:r>
    </w:p>
  </w:comment>
  <w:comment w:id="262" w:author="Corinna" w:date="2017-02-08T16:31:00Z" w:initials="CB">
    <w:p w14:paraId="197A872A" w14:textId="07DB725D" w:rsidR="00B44290" w:rsidRDefault="00B44290">
      <w:pPr>
        <w:pStyle w:val="Kommentartext"/>
      </w:pPr>
      <w:r>
        <w:rPr>
          <w:rStyle w:val="Kommentarzeichen"/>
        </w:rPr>
        <w:annotationRef/>
      </w:r>
      <w:r w:rsidR="00572AF1">
        <w:t>“in major systems” how many? Which ones? Specify.</w:t>
      </w:r>
      <w:r w:rsidR="0085763B">
        <w:t>#</w:t>
      </w:r>
    </w:p>
  </w:comment>
  <w:comment w:id="266" w:author="Corinna" w:date="2017-02-08T16:32:00Z" w:initials="CB">
    <w:p w14:paraId="707135CA" w14:textId="6D83AE66" w:rsidR="00572AF1" w:rsidRDefault="00572AF1">
      <w:pPr>
        <w:pStyle w:val="Kommentartext"/>
      </w:pPr>
      <w:r>
        <w:rPr>
          <w:rStyle w:val="Kommentarzeichen"/>
        </w:rPr>
        <w:annotationRef/>
      </w:r>
      <w:r>
        <w:t>It will solve this existing shortcoming:________ using this approach: _______</w:t>
      </w:r>
      <w:r>
        <w:br/>
      </w:r>
      <w:r>
        <w:br/>
        <w:t>(feasibility is already solved due to several existing applications, which have successfully used the OriginStamp API to integrate trusted timestamping)</w:t>
      </w:r>
    </w:p>
  </w:comment>
  <w:comment w:id="267" w:author="Ivo Schüepp" w:date="2017-02-10T08:33:00Z" w:initials="IS">
    <w:p w14:paraId="3251BF65" w14:textId="05284C0E" w:rsidR="006C4D2B" w:rsidRDefault="006C4D2B">
      <w:pPr>
        <w:pStyle w:val="Kommentartext"/>
      </w:pPr>
      <w:r>
        <w:rPr>
          <w:rStyle w:val="Kommentarzeichen"/>
        </w:rPr>
        <w:annotationRef/>
      </w:r>
    </w:p>
  </w:comment>
  <w:comment w:id="280" w:author="Corinna" w:date="2017-02-08T16:39:00Z" w:initials="CB">
    <w:p w14:paraId="1B5EF035" w14:textId="20065A27" w:rsidR="00572AF1" w:rsidRDefault="00572AF1">
      <w:pPr>
        <w:pStyle w:val="Kommentartext"/>
      </w:pPr>
      <w:r>
        <w:rPr>
          <w:rStyle w:val="Kommentarzeichen"/>
        </w:rPr>
        <w:annotationRef/>
      </w:r>
      <w:r>
        <w:t xml:space="preserve">Add: system testing </w:t>
      </w:r>
      <w:r w:rsidR="0085763B">
        <w:t>#</w:t>
      </w:r>
    </w:p>
  </w:comment>
  <w:comment w:id="292" w:author="Ivo Schüepp" w:date="2017-02-13T10:44:00Z" w:initials="IS">
    <w:p w14:paraId="5AA2DB64" w14:textId="4B73B6B8" w:rsidR="00D758CE" w:rsidRDefault="00D758CE">
      <w:pPr>
        <w:pStyle w:val="Kommentartext"/>
      </w:pPr>
      <w:r>
        <w:rPr>
          <w:rStyle w:val="Kommentarzeichen"/>
        </w:rPr>
        <w:annotationRef/>
      </w:r>
      <w:r>
        <w:t xml:space="preserve">I adapted the work plan since the </w:t>
      </w:r>
      <w:proofErr w:type="spellStart"/>
      <w:r>
        <w:t>hotCRP</w:t>
      </w:r>
      <w:proofErr w:type="spellEnd"/>
      <w:r>
        <w:t xml:space="preserve"> code is a bit tricky, so I believe it consumes this week to get along </w:t>
      </w:r>
      <w:r w:rsidR="008518D2">
        <w:t>with the code</w:t>
      </w:r>
      <w:r>
        <w:t xml:space="preserve">. </w:t>
      </w:r>
    </w:p>
  </w:comment>
  <w:comment w:id="308" w:author="Corinna" w:date="2017-02-08T16:36:00Z" w:initials="CB">
    <w:p w14:paraId="0698FC3D" w14:textId="7042DDA5" w:rsidR="003B643C" w:rsidRPr="00E83BE2" w:rsidRDefault="00572AF1">
      <w:pPr>
        <w:pStyle w:val="Kommentartext"/>
      </w:pPr>
      <w:r>
        <w:rPr>
          <w:rStyle w:val="Kommentarzeichen"/>
        </w:rPr>
        <w:annotationRef/>
      </w:r>
      <w:r w:rsidR="003B643C">
        <w:t>S</w:t>
      </w:r>
      <w:r>
        <w:t>pecify</w:t>
      </w:r>
      <w:r w:rsidR="00E83BE2">
        <w:t xml:space="preserve"> </w:t>
      </w:r>
      <w:r w:rsidR="003B643C">
        <w:rPr>
          <w:vertAlign w:val="subscript"/>
        </w:rPr>
        <w:t>#</w:t>
      </w:r>
    </w:p>
  </w:comment>
  <w:comment w:id="318" w:author="Corinna" w:date="2017-02-08T16:36:00Z" w:initials="CB">
    <w:p w14:paraId="136B6DA2" w14:textId="5A0DA5CD" w:rsidR="0022159C" w:rsidRDefault="0022159C">
      <w:pPr>
        <w:pStyle w:val="Kommentartext"/>
      </w:pPr>
      <w:r>
        <w:rPr>
          <w:rStyle w:val="Kommentarzeichen"/>
        </w:rPr>
        <w:annotationRef/>
      </w:r>
      <w:r>
        <w:t>word</w:t>
      </w:r>
    </w:p>
  </w:comment>
  <w:comment w:id="348" w:author="Corinna" w:date="2017-02-08T16:39:00Z" w:initials="CB">
    <w:p w14:paraId="441DC9B9" w14:textId="6C9FAA76" w:rsidR="00572AF1" w:rsidRDefault="00572AF1">
      <w:pPr>
        <w:pStyle w:val="Kommentartext"/>
      </w:pPr>
      <w:r>
        <w:rPr>
          <w:rStyle w:val="Kommentarzeichen"/>
        </w:rPr>
        <w:annotationRef/>
      </w:r>
      <w:r>
        <w:t>?</w:t>
      </w:r>
    </w:p>
  </w:comment>
  <w:comment w:id="361" w:author="Corinna" w:date="2017-02-08T16:37:00Z" w:initials="CB">
    <w:p w14:paraId="6E66ABD4" w14:textId="51560401" w:rsidR="00572AF1" w:rsidRDefault="00572AF1">
      <w:pPr>
        <w:pStyle w:val="Kommentartext"/>
      </w:pPr>
      <w:r>
        <w:rPr>
          <w:rStyle w:val="Kommentarzeichen"/>
        </w:rPr>
        <w:annotationRef/>
      </w:r>
      <w:r>
        <w:t xml:space="preserve">Not a task. Does not belong in RP. </w:t>
      </w:r>
      <w:r>
        <w:br/>
      </w:r>
      <w:r>
        <w:br/>
        <w:t>Same for “buffer” which is accounted for in the time plan by default.</w:t>
      </w:r>
    </w:p>
  </w:comment>
  <w:comment w:id="369" w:author="Corinna" w:date="2017-02-08T16:40:00Z" w:initials="CB">
    <w:p w14:paraId="2739BF02" w14:textId="5A01BC05" w:rsidR="00572AF1" w:rsidRDefault="00572AF1">
      <w:pPr>
        <w:pStyle w:val="Kommentartext"/>
      </w:pPr>
      <w:r>
        <w:rPr>
          <w:rStyle w:val="Kommentarzeichen"/>
        </w:rPr>
        <w:annotationRef/>
      </w:r>
      <w:r>
        <w:t>Format</w:t>
      </w:r>
    </w:p>
  </w:comment>
  <w:comment w:id="370" w:author="Ivo Schüepp" w:date="2017-02-10T07:28:00Z" w:initials="IS">
    <w:p w14:paraId="743B6081" w14:textId="0BD03667" w:rsidR="00435BDC" w:rsidRDefault="00435BDC">
      <w:pPr>
        <w:pStyle w:val="Kommentartext"/>
      </w:pPr>
      <w:r>
        <w:rPr>
          <w:rStyle w:val="Kommentarzeichen"/>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0C22426" w15:done="0"/>
  <w15:commentEx w15:paraId="12AF55FE" w15:paraIdParent="60C22426" w15:done="0"/>
  <w15:commentEx w15:paraId="03698027" w15:done="1"/>
  <w15:commentEx w15:paraId="75F2EBAD" w15:paraIdParent="03698027" w15:done="1"/>
  <w15:commentEx w15:paraId="1DE85AC1" w15:done="1"/>
  <w15:commentEx w15:paraId="2BB1730C" w15:done="1"/>
  <w15:commentEx w15:paraId="1BC522F3" w15:done="0"/>
  <w15:commentEx w15:paraId="006DD257" w15:done="0"/>
  <w15:commentEx w15:paraId="796E438E" w15:done="1"/>
  <w15:commentEx w15:paraId="25C82EBD" w15:done="1"/>
  <w15:commentEx w15:paraId="5D8A3364" w15:done="1"/>
  <w15:commentEx w15:paraId="7C86D84C" w15:done="1"/>
  <w15:commentEx w15:paraId="7F089FE3" w15:done="0"/>
  <w15:commentEx w15:paraId="72A493D4" w15:done="1"/>
  <w15:commentEx w15:paraId="16038E0A" w15:done="1"/>
  <w15:commentEx w15:paraId="216CC24B" w15:done="1"/>
  <w15:commentEx w15:paraId="20A94807" w15:done="0"/>
  <w15:commentEx w15:paraId="5D3984B6" w15:done="1"/>
  <w15:commentEx w15:paraId="40BFC86E" w15:done="1"/>
  <w15:commentEx w15:paraId="42320151" w15:done="1"/>
  <w15:commentEx w15:paraId="197A872A" w15:done="1"/>
  <w15:commentEx w15:paraId="707135CA" w15:done="1"/>
  <w15:commentEx w15:paraId="3251BF65" w15:paraIdParent="707135CA" w15:done="1"/>
  <w15:commentEx w15:paraId="1B5EF035" w15:done="1"/>
  <w15:commentEx w15:paraId="5AA2DB64" w15:done="0"/>
  <w15:commentEx w15:paraId="0698FC3D" w15:done="1"/>
  <w15:commentEx w15:paraId="136B6DA2" w15:done="0"/>
  <w15:commentEx w15:paraId="441DC9B9" w15:done="0"/>
  <w15:commentEx w15:paraId="6E66ABD4" w15:done="0"/>
  <w15:commentEx w15:paraId="2739BF02" w15:done="0"/>
  <w15:commentEx w15:paraId="743B6081" w15:paraIdParent="2739BF02"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FD2F30" w14:textId="77777777" w:rsidR="00720C96" w:rsidRDefault="00720C96" w:rsidP="0079713D">
      <w:pPr>
        <w:spacing w:after="0" w:line="240" w:lineRule="auto"/>
      </w:pPr>
      <w:r>
        <w:separator/>
      </w:r>
    </w:p>
  </w:endnote>
  <w:endnote w:type="continuationSeparator" w:id="0">
    <w:p w14:paraId="3A253F79" w14:textId="77777777" w:rsidR="00720C96" w:rsidRDefault="00720C96" w:rsidP="00797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CBA27A" w14:textId="77777777" w:rsidR="00720C96" w:rsidRDefault="00720C96" w:rsidP="0079713D">
      <w:pPr>
        <w:spacing w:after="0" w:line="240" w:lineRule="auto"/>
      </w:pPr>
      <w:r>
        <w:separator/>
      </w:r>
    </w:p>
  </w:footnote>
  <w:footnote w:type="continuationSeparator" w:id="0">
    <w:p w14:paraId="242EFD16" w14:textId="77777777" w:rsidR="00720C96" w:rsidRDefault="00720C96" w:rsidP="0079713D">
      <w:pPr>
        <w:spacing w:after="0" w:line="240" w:lineRule="auto"/>
      </w:pPr>
      <w:r>
        <w:continuationSeparator/>
      </w:r>
    </w:p>
  </w:footnote>
  <w:footnote w:id="1">
    <w:p w14:paraId="16B4DE2C" w14:textId="66F86FE4" w:rsidR="005B0DE1" w:rsidRPr="005B0DE1" w:rsidDel="00F15DF3" w:rsidRDefault="005B0DE1">
      <w:pPr>
        <w:pStyle w:val="Funotentext"/>
        <w:rPr>
          <w:del w:id="24" w:author="Ivo Schüepp" w:date="2017-02-09T08:59:00Z"/>
          <w:lang w:val="de-DE"/>
        </w:rPr>
      </w:pPr>
      <w:del w:id="25" w:author="Ivo Schüepp" w:date="2017-02-09T08:59:00Z">
        <w:r w:rsidDel="00F15DF3">
          <w:rPr>
            <w:rStyle w:val="Funotenzeichen"/>
          </w:rPr>
          <w:footnoteRef/>
        </w:r>
        <w:r w:rsidDel="00F15DF3">
          <w:delText xml:space="preserve"> </w:delText>
        </w:r>
        <w:r w:rsidRPr="005B0DE1" w:rsidDel="00F15DF3">
          <w:delText>http://news.doccheck.com/de/151679/fake-artikel-der-sechste-unsinn/</w:delText>
        </w:r>
      </w:del>
    </w:p>
  </w:footnote>
  <w:footnote w:id="2">
    <w:p w14:paraId="31D5EB93" w14:textId="0ED15360" w:rsidR="005B0DE1" w:rsidRPr="005B0DE1" w:rsidRDefault="005B0DE1">
      <w:pPr>
        <w:pStyle w:val="Funotentext"/>
        <w:rPr>
          <w:lang w:val="de-DE"/>
        </w:rPr>
      </w:pPr>
      <w:r>
        <w:rPr>
          <w:rStyle w:val="Funotenzeichen"/>
        </w:rPr>
        <w:footnoteRef/>
      </w:r>
      <w:r w:rsidRPr="005B0DE1">
        <w:rPr>
          <w:lang w:val="de-DE"/>
        </w:rPr>
        <w:t>http://www.faz.net/aktuell/wissen/medizin-ernaehrung/plagiate-in-der-wissenschaft-haengt-die-diebe-hoeher-14602306.html</w:t>
      </w:r>
    </w:p>
  </w:footnote>
  <w:footnote w:id="3">
    <w:p w14:paraId="6CEECA0F" w14:textId="58861CB8" w:rsidR="00541A25" w:rsidRPr="00541A25" w:rsidRDefault="00541A25" w:rsidP="00541A25">
      <w:pPr>
        <w:pStyle w:val="Funotentext"/>
        <w:rPr>
          <w:lang w:val="de-DE"/>
          <w:rPrChange w:id="72" w:author="Ivo Schüepp" w:date="2017-02-09T17:02:00Z">
            <w:rPr/>
          </w:rPrChange>
        </w:rPr>
      </w:pPr>
      <w:ins w:id="73" w:author="Ivo Schüepp" w:date="2017-02-09T17:02:00Z">
        <w:r>
          <w:rPr>
            <w:rStyle w:val="Funotenzeichen"/>
          </w:rPr>
          <w:footnoteRef/>
        </w:r>
        <w:r>
          <w:t xml:space="preserve"> </w:t>
        </w:r>
      </w:ins>
      <w:ins w:id="74" w:author="Ivo Schüepp" w:date="2017-02-09T17:03:00Z">
        <w:r>
          <w:t xml:space="preserve">Decentralized Trusted Timestamping using the Crypto Currency Bitcoin – 2015 - Bela </w:t>
        </w:r>
        <w:proofErr w:type="spellStart"/>
        <w:r>
          <w:t>Gipp</w:t>
        </w:r>
        <w:proofErr w:type="spellEnd"/>
        <w:r>
          <w:t xml:space="preserve">, Norman </w:t>
        </w:r>
        <w:proofErr w:type="spellStart"/>
        <w:r>
          <w:t>Meuschke</w:t>
        </w:r>
        <w:proofErr w:type="spellEnd"/>
        <w:r>
          <w:t xml:space="preserve">, André </w:t>
        </w:r>
        <w:proofErr w:type="spellStart"/>
        <w:r>
          <w:t>Gernandt</w:t>
        </w:r>
        <w:proofErr w:type="spellEnd"/>
        <w:r>
          <w:t xml:space="preserve"> - National Institute of Informatics Tokyo, Japan</w:t>
        </w:r>
      </w:ins>
    </w:p>
  </w:footnote>
  <w:footnote w:id="4">
    <w:p w14:paraId="4AAB1438" w14:textId="77777777" w:rsidR="00FB55EA" w:rsidRPr="00EB7BA3" w:rsidRDefault="00FB55EA" w:rsidP="00FB55EA">
      <w:pPr>
        <w:pStyle w:val="Funotentext"/>
        <w:rPr>
          <w:ins w:id="123" w:author="Ivo Schüepp" w:date="2017-02-10T08:30:00Z"/>
          <w:lang w:val="de-DE"/>
        </w:rPr>
      </w:pPr>
      <w:ins w:id="124" w:author="Ivo Schüepp" w:date="2017-02-10T08:30:00Z">
        <w:r>
          <w:rPr>
            <w:rStyle w:val="Funotenzeichen"/>
          </w:rPr>
          <w:footnoteRef/>
        </w:r>
        <w:r>
          <w:t xml:space="preserve"> </w:t>
        </w:r>
        <w:r w:rsidRPr="00EB7BA3">
          <w:t>https://arxiv.org/</w:t>
        </w:r>
      </w:ins>
    </w:p>
  </w:footnote>
  <w:footnote w:id="5">
    <w:p w14:paraId="20337EE3" w14:textId="77777777" w:rsidR="00FB55EA" w:rsidRPr="00EB7BA3" w:rsidRDefault="00FB55EA" w:rsidP="00FB55EA">
      <w:pPr>
        <w:pStyle w:val="Funotentext"/>
        <w:rPr>
          <w:ins w:id="125" w:author="Ivo Schüepp" w:date="2017-02-10T08:30:00Z"/>
          <w:lang w:val="de-DE"/>
        </w:rPr>
      </w:pPr>
      <w:ins w:id="126" w:author="Ivo Schüepp" w:date="2017-02-10T08:30:00Z">
        <w:r>
          <w:rPr>
            <w:rStyle w:val="Funotenzeichen"/>
          </w:rPr>
          <w:footnoteRef/>
        </w:r>
        <w:r>
          <w:t xml:space="preserve"> </w:t>
        </w:r>
        <w:r w:rsidRPr="00EB7BA3">
          <w:t>http://easychair.org/</w:t>
        </w:r>
      </w:ins>
    </w:p>
  </w:footnote>
  <w:footnote w:id="6">
    <w:p w14:paraId="5C4BDAB4" w14:textId="0BB621D0" w:rsidR="003B4242" w:rsidRPr="003B4242" w:rsidDel="00FB55EA" w:rsidRDefault="003B4242" w:rsidP="003B4242">
      <w:pPr>
        <w:pStyle w:val="Funotentext"/>
        <w:rPr>
          <w:del w:id="183" w:author="Ivo Schüepp" w:date="2017-02-10T08:24:00Z"/>
        </w:rPr>
      </w:pPr>
      <w:del w:id="184" w:author="Ivo Schüepp" w:date="2017-02-10T08:24:00Z">
        <w:r w:rsidDel="00FB55EA">
          <w:rPr>
            <w:rStyle w:val="Funotenzeichen"/>
          </w:rPr>
          <w:footnoteRef/>
        </w:r>
        <w:r w:rsidDel="00FB55EA">
          <w:delText xml:space="preserve"> “CryptSubmit: Introducing Securely Timestamped Manuscript Submission and Peer Review Feedback using the Blockchain” – 2017 -  Bela Gipp, Corinna Breitinger, Norman Meuschke, Joeran Beel – not yet released</w:delText>
        </w:r>
      </w:del>
    </w:p>
  </w:footnote>
  <w:footnote w:id="7">
    <w:p w14:paraId="494D7B58" w14:textId="77777777" w:rsidR="00FB55EA" w:rsidRPr="003B4242" w:rsidRDefault="00FB55EA" w:rsidP="00FB55EA">
      <w:pPr>
        <w:pStyle w:val="Funotentext"/>
        <w:rPr>
          <w:ins w:id="189" w:author="Ivo Schüepp" w:date="2017-02-10T08:27:00Z"/>
        </w:rPr>
      </w:pPr>
      <w:ins w:id="190" w:author="Ivo Schüepp" w:date="2017-02-10T08:27:00Z">
        <w:r>
          <w:rPr>
            <w:rStyle w:val="Funotenzeichen"/>
          </w:rPr>
          <w:footnoteRef/>
        </w:r>
        <w:r>
          <w:t xml:space="preserve"> “</w:t>
        </w:r>
        <w:proofErr w:type="spellStart"/>
        <w:r>
          <w:t>CryptSubmit</w:t>
        </w:r>
        <w:proofErr w:type="spellEnd"/>
        <w:r>
          <w:t xml:space="preserve">: Introducing Securely Timestamped Manuscript Submission and Peer Review Feedback using the Blockchain” – 2017 -  Bela </w:t>
        </w:r>
        <w:proofErr w:type="spellStart"/>
        <w:r>
          <w:t>Gipp</w:t>
        </w:r>
        <w:proofErr w:type="spellEnd"/>
        <w:r>
          <w:t xml:space="preserve">, Corinna </w:t>
        </w:r>
        <w:proofErr w:type="spellStart"/>
        <w:r>
          <w:t>Breitinger</w:t>
        </w:r>
        <w:proofErr w:type="spellEnd"/>
        <w:r>
          <w:t xml:space="preserve">, Norman </w:t>
        </w:r>
        <w:proofErr w:type="spellStart"/>
        <w:r>
          <w:t>Meuschke</w:t>
        </w:r>
        <w:proofErr w:type="spellEnd"/>
        <w:r>
          <w:t xml:space="preserve">, </w:t>
        </w:r>
        <w:proofErr w:type="spellStart"/>
        <w:r>
          <w:t>Joeran</w:t>
        </w:r>
        <w:proofErr w:type="spellEnd"/>
        <w:r>
          <w:t xml:space="preserve"> </w:t>
        </w:r>
        <w:proofErr w:type="spellStart"/>
        <w:r>
          <w:t>Beel</w:t>
        </w:r>
        <w:proofErr w:type="spellEnd"/>
        <w:r>
          <w:t xml:space="preserve"> – not yet released</w:t>
        </w:r>
      </w:ins>
    </w:p>
  </w:footnote>
  <w:footnote w:id="8">
    <w:p w14:paraId="598AAF16" w14:textId="7F66E911" w:rsidR="00EB7BA3" w:rsidRPr="00EB7BA3" w:rsidDel="00FB55EA" w:rsidRDefault="00EB7BA3">
      <w:pPr>
        <w:pStyle w:val="Funotentext"/>
        <w:rPr>
          <w:del w:id="199" w:author="Ivo Schüepp" w:date="2017-02-10T08:30:00Z"/>
          <w:lang w:val="de-DE"/>
        </w:rPr>
      </w:pPr>
      <w:del w:id="200" w:author="Ivo Schüepp" w:date="2017-02-10T08:30:00Z">
        <w:r w:rsidDel="00FB55EA">
          <w:rPr>
            <w:rStyle w:val="Funotenzeichen"/>
          </w:rPr>
          <w:footnoteRef/>
        </w:r>
        <w:r w:rsidDel="00FB55EA">
          <w:delText xml:space="preserve"> </w:delText>
        </w:r>
        <w:r w:rsidRPr="00EB7BA3" w:rsidDel="00FB55EA">
          <w:delText>https://arxiv.org/</w:delText>
        </w:r>
      </w:del>
    </w:p>
  </w:footnote>
  <w:footnote w:id="9">
    <w:p w14:paraId="1CF6B81F" w14:textId="68B87D3D" w:rsidR="00EB7BA3" w:rsidRPr="00EB7BA3" w:rsidDel="00FB55EA" w:rsidRDefault="00EB7BA3">
      <w:pPr>
        <w:pStyle w:val="Funotentext"/>
        <w:rPr>
          <w:del w:id="201" w:author="Ivo Schüepp" w:date="2017-02-10T08:30:00Z"/>
          <w:lang w:val="de-DE"/>
        </w:rPr>
      </w:pPr>
      <w:del w:id="202" w:author="Ivo Schüepp" w:date="2017-02-10T08:30:00Z">
        <w:r w:rsidDel="00FB55EA">
          <w:rPr>
            <w:rStyle w:val="Funotenzeichen"/>
          </w:rPr>
          <w:footnoteRef/>
        </w:r>
        <w:r w:rsidDel="00FB55EA">
          <w:delText xml:space="preserve"> </w:delText>
        </w:r>
        <w:r w:rsidRPr="00EB7BA3" w:rsidDel="00FB55EA">
          <w:delText>http://easychair.org/</w:delText>
        </w:r>
      </w:del>
    </w:p>
  </w:footnote>
  <w:footnote w:id="10">
    <w:p w14:paraId="64C97894" w14:textId="3D7C8C8D" w:rsidR="00ED591A" w:rsidRPr="00ED591A" w:rsidRDefault="00ED591A">
      <w:pPr>
        <w:pStyle w:val="Funotentext"/>
        <w:rPr>
          <w:lang w:val="de-DE"/>
        </w:rPr>
      </w:pPr>
      <w:r>
        <w:rPr>
          <w:rStyle w:val="Funotenzeichen"/>
        </w:rPr>
        <w:footnoteRef/>
      </w:r>
      <w:r>
        <w:t xml:space="preserve"> </w:t>
      </w:r>
      <w:r w:rsidRPr="00ED591A">
        <w:t>https://hotcrp.com/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43C874" w14:textId="77777777" w:rsidR="00573682" w:rsidRDefault="00573682" w:rsidP="00573682">
    <w:pPr>
      <w:pStyle w:val="Kopfzeile"/>
      <w:tabs>
        <w:tab w:val="right" w:pos="7938"/>
      </w:tabs>
      <w:rPr>
        <w:b/>
      </w:rPr>
    </w:pPr>
    <w:r>
      <w:rPr>
        <w:noProof/>
        <w:lang w:val="de-DE" w:eastAsia="de-DE"/>
      </w:rPr>
      <w:drawing>
        <wp:anchor distT="0" distB="0" distL="114300" distR="114300" simplePos="0" relativeHeight="251659264" behindDoc="0" locked="0" layoutInCell="1" allowOverlap="1" wp14:anchorId="3B99D452" wp14:editId="17731905">
          <wp:simplePos x="0" y="0"/>
          <wp:positionH relativeFrom="column">
            <wp:posOffset>5151120</wp:posOffset>
          </wp:positionH>
          <wp:positionV relativeFrom="paragraph">
            <wp:posOffset>-93345</wp:posOffset>
          </wp:positionV>
          <wp:extent cx="608330" cy="748030"/>
          <wp:effectExtent l="0" t="0" r="1270" b="0"/>
          <wp:wrapNone/>
          <wp:docPr id="1" name="Picture 1" descr="C:\Users\Norman\AppData\Local\Microsoft\Windows\INetCache\Content.Word\UniKN_ISG.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man\AppData\Local\Microsoft\Windows\INetCache\Content.Word\UniKN_ISG.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08330" cy="7480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6DD1D9" w14:textId="3E9C8238" w:rsidR="00573682" w:rsidRPr="0006744F" w:rsidRDefault="00573682" w:rsidP="00573682">
    <w:pPr>
      <w:pStyle w:val="Kopfzeile"/>
      <w:tabs>
        <w:tab w:val="right" w:pos="7938"/>
      </w:tabs>
    </w:pPr>
    <w:r>
      <w:tab/>
    </w:r>
    <w:r>
      <w:tab/>
    </w:r>
    <w:hyperlink r:id="rId3" w:history="1">
      <w:r w:rsidRPr="00D4418E">
        <w:rPr>
          <w:rStyle w:val="Hyperlink"/>
          <w:b/>
        </w:rPr>
        <w:t>Information Science Group</w:t>
      </w:r>
    </w:hyperlink>
    <w:r>
      <w:t xml:space="preserve"> </w:t>
    </w:r>
  </w:p>
  <w:p w14:paraId="52184527" w14:textId="4DD102D1" w:rsidR="00573682" w:rsidRPr="00EE0164" w:rsidRDefault="00573682" w:rsidP="00573682">
    <w:pPr>
      <w:pStyle w:val="Kopfzeile"/>
      <w:pBdr>
        <w:bottom w:val="single" w:sz="6" w:space="1" w:color="auto"/>
      </w:pBdr>
      <w:tabs>
        <w:tab w:val="right" w:pos="7938"/>
      </w:tabs>
    </w:pPr>
    <w:r w:rsidRPr="0006744F">
      <w:t>University of Konstanz</w:t>
    </w:r>
    <w:r>
      <w:tab/>
    </w:r>
    <w:r>
      <w:tab/>
    </w:r>
    <w:r w:rsidRPr="0006744F">
      <w:t xml:space="preserve">Prof. </w:t>
    </w:r>
    <w:r w:rsidRPr="00BD1B22">
      <w:t>Dr. Bela Gipp</w:t>
    </w:r>
    <w:r w:rsidRPr="00EE0164">
      <w:t xml:space="preserve"> </w:t>
    </w:r>
  </w:p>
  <w:p w14:paraId="0821C269" w14:textId="77777777" w:rsidR="00573682" w:rsidRPr="00BD1B22" w:rsidRDefault="00573682" w:rsidP="00573682">
    <w:pPr>
      <w:pStyle w:val="Kopfzeile"/>
      <w:pBdr>
        <w:bottom w:val="single" w:sz="6" w:space="1" w:color="auto"/>
      </w:pBdr>
      <w:tabs>
        <w:tab w:val="right" w:pos="7938"/>
      </w:tabs>
      <w:rPr>
        <w:sz w:val="14"/>
      </w:rPr>
    </w:pPr>
  </w:p>
  <w:p w14:paraId="4B0F002A" w14:textId="35939661" w:rsidR="00E33613" w:rsidRPr="00573682" w:rsidRDefault="00E33613" w:rsidP="0057368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B22DF"/>
    <w:multiLevelType w:val="multilevel"/>
    <w:tmpl w:val="A8263EE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1211413B"/>
    <w:multiLevelType w:val="multilevel"/>
    <w:tmpl w:val="5BD8E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CA12FE"/>
    <w:multiLevelType w:val="multilevel"/>
    <w:tmpl w:val="9DCC3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2BC97DFB"/>
    <w:multiLevelType w:val="hybridMultilevel"/>
    <w:tmpl w:val="C374BE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BF814EA"/>
    <w:multiLevelType w:val="hybridMultilevel"/>
    <w:tmpl w:val="224C45F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C1E4257"/>
    <w:multiLevelType w:val="hybridMultilevel"/>
    <w:tmpl w:val="5C6026B0"/>
    <w:lvl w:ilvl="0" w:tplc="B27CBA6C">
      <w:start w:val="2"/>
      <w:numFmt w:val="bullet"/>
      <w:lvlText w:val="-"/>
      <w:lvlJc w:val="left"/>
      <w:pPr>
        <w:ind w:left="720" w:hanging="36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975E11"/>
    <w:multiLevelType w:val="hybridMultilevel"/>
    <w:tmpl w:val="A0486114"/>
    <w:lvl w:ilvl="0" w:tplc="AF748730">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5413896"/>
    <w:multiLevelType w:val="hybridMultilevel"/>
    <w:tmpl w:val="36EA1A4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D553853"/>
    <w:multiLevelType w:val="hybridMultilevel"/>
    <w:tmpl w:val="0092313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35F4BE9"/>
    <w:multiLevelType w:val="hybridMultilevel"/>
    <w:tmpl w:val="D28C06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8635236"/>
    <w:multiLevelType w:val="hybridMultilevel"/>
    <w:tmpl w:val="4BBCD7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C0F2A51"/>
    <w:multiLevelType w:val="hybridMultilevel"/>
    <w:tmpl w:val="1EFAAE8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5" w15:restartNumberingAfterBreak="0">
    <w:nsid w:val="61457076"/>
    <w:multiLevelType w:val="hybridMultilevel"/>
    <w:tmpl w:val="22FC6594"/>
    <w:lvl w:ilvl="0" w:tplc="4B56ACFA">
      <w:start w:val="1"/>
      <w:numFmt w:val="bullet"/>
      <w:pStyle w:val="Listenabsatz"/>
      <w:lvlText w:val=""/>
      <w:lvlJc w:val="left"/>
      <w:pPr>
        <w:ind w:left="1582" w:hanging="360"/>
      </w:pPr>
      <w:rPr>
        <w:rFonts w:ascii="Symbol" w:hAnsi="Symbol" w:hint="default"/>
      </w:rPr>
    </w:lvl>
    <w:lvl w:ilvl="1" w:tplc="04090003" w:tentative="1">
      <w:start w:val="1"/>
      <w:numFmt w:val="bullet"/>
      <w:lvlText w:val="o"/>
      <w:lvlJc w:val="left"/>
      <w:pPr>
        <w:ind w:left="2302" w:hanging="360"/>
      </w:pPr>
      <w:rPr>
        <w:rFonts w:ascii="Courier New" w:hAnsi="Courier New" w:cs="Courier New" w:hint="default"/>
      </w:rPr>
    </w:lvl>
    <w:lvl w:ilvl="2" w:tplc="04090005">
      <w:start w:val="1"/>
      <w:numFmt w:val="bullet"/>
      <w:pStyle w:val="berschrift3"/>
      <w:lvlText w:val=""/>
      <w:lvlJc w:val="left"/>
      <w:pPr>
        <w:ind w:left="3022" w:hanging="360"/>
      </w:pPr>
      <w:rPr>
        <w:rFonts w:ascii="Wingdings" w:hAnsi="Wingdings" w:hint="default"/>
      </w:rPr>
    </w:lvl>
    <w:lvl w:ilvl="3" w:tplc="04090001" w:tentative="1">
      <w:start w:val="1"/>
      <w:numFmt w:val="bullet"/>
      <w:lvlText w:val=""/>
      <w:lvlJc w:val="left"/>
      <w:pPr>
        <w:ind w:left="3742" w:hanging="360"/>
      </w:pPr>
      <w:rPr>
        <w:rFonts w:ascii="Symbol" w:hAnsi="Symbol" w:hint="default"/>
      </w:rPr>
    </w:lvl>
    <w:lvl w:ilvl="4" w:tplc="04090003" w:tentative="1">
      <w:start w:val="1"/>
      <w:numFmt w:val="bullet"/>
      <w:lvlText w:val="o"/>
      <w:lvlJc w:val="left"/>
      <w:pPr>
        <w:ind w:left="4462" w:hanging="360"/>
      </w:pPr>
      <w:rPr>
        <w:rFonts w:ascii="Courier New" w:hAnsi="Courier New" w:cs="Courier New" w:hint="default"/>
      </w:rPr>
    </w:lvl>
    <w:lvl w:ilvl="5" w:tplc="04090005" w:tentative="1">
      <w:start w:val="1"/>
      <w:numFmt w:val="bullet"/>
      <w:lvlText w:val=""/>
      <w:lvlJc w:val="left"/>
      <w:pPr>
        <w:ind w:left="5182" w:hanging="360"/>
      </w:pPr>
      <w:rPr>
        <w:rFonts w:ascii="Wingdings" w:hAnsi="Wingdings" w:hint="default"/>
      </w:rPr>
    </w:lvl>
    <w:lvl w:ilvl="6" w:tplc="04090001" w:tentative="1">
      <w:start w:val="1"/>
      <w:numFmt w:val="bullet"/>
      <w:lvlText w:val=""/>
      <w:lvlJc w:val="left"/>
      <w:pPr>
        <w:ind w:left="5902" w:hanging="360"/>
      </w:pPr>
      <w:rPr>
        <w:rFonts w:ascii="Symbol" w:hAnsi="Symbol" w:hint="default"/>
      </w:rPr>
    </w:lvl>
    <w:lvl w:ilvl="7" w:tplc="04090003" w:tentative="1">
      <w:start w:val="1"/>
      <w:numFmt w:val="bullet"/>
      <w:lvlText w:val="o"/>
      <w:lvlJc w:val="left"/>
      <w:pPr>
        <w:ind w:left="6622" w:hanging="360"/>
      </w:pPr>
      <w:rPr>
        <w:rFonts w:ascii="Courier New" w:hAnsi="Courier New" w:cs="Courier New" w:hint="default"/>
      </w:rPr>
    </w:lvl>
    <w:lvl w:ilvl="8" w:tplc="04090005" w:tentative="1">
      <w:start w:val="1"/>
      <w:numFmt w:val="bullet"/>
      <w:lvlText w:val=""/>
      <w:lvlJc w:val="left"/>
      <w:pPr>
        <w:ind w:left="7342" w:hanging="360"/>
      </w:pPr>
      <w:rPr>
        <w:rFonts w:ascii="Wingdings" w:hAnsi="Wingdings" w:hint="default"/>
      </w:rPr>
    </w:lvl>
  </w:abstractNum>
  <w:abstractNum w:abstractNumId="16" w15:restartNumberingAfterBreak="0">
    <w:nsid w:val="644C7D55"/>
    <w:multiLevelType w:val="multilevel"/>
    <w:tmpl w:val="DCB82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3"/>
      <w:numFmt w:val="bullet"/>
      <w:lvlText w:val="-"/>
      <w:lvlJc w:val="left"/>
      <w:pPr>
        <w:ind w:left="2160" w:hanging="360"/>
      </w:pPr>
      <w:rPr>
        <w:rFonts w:ascii="Calibri Light" w:eastAsiaTheme="minorHAnsi" w:hAnsi="Calibri Light" w:cs="Calibri Light" w:hint="default"/>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7D08DF"/>
    <w:multiLevelType w:val="hybridMultilevel"/>
    <w:tmpl w:val="24A068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9" w15:restartNumberingAfterBreak="0">
    <w:nsid w:val="6EA15E35"/>
    <w:multiLevelType w:val="hybridMultilevel"/>
    <w:tmpl w:val="BA16787A"/>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19A7EC4"/>
    <w:multiLevelType w:val="multilevel"/>
    <w:tmpl w:val="F7787C7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78FE6946"/>
    <w:multiLevelType w:val="hybridMultilevel"/>
    <w:tmpl w:val="224C45F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23" w15:restartNumberingAfterBreak="0">
    <w:nsid w:val="7F314020"/>
    <w:multiLevelType w:val="multilevel"/>
    <w:tmpl w:val="0F3CE1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4"/>
  </w:num>
  <w:num w:numId="4">
    <w:abstractNumId w:val="22"/>
  </w:num>
  <w:num w:numId="5">
    <w:abstractNumId w:val="18"/>
  </w:num>
  <w:num w:numId="6">
    <w:abstractNumId w:val="0"/>
  </w:num>
  <w:num w:numId="7">
    <w:abstractNumId w:val="15"/>
  </w:num>
  <w:num w:numId="8">
    <w:abstractNumId w:val="1"/>
  </w:num>
  <w:num w:numId="9">
    <w:abstractNumId w:val="2"/>
  </w:num>
  <w:num w:numId="10">
    <w:abstractNumId w:val="16"/>
  </w:num>
  <w:num w:numId="11">
    <w:abstractNumId w:val="20"/>
  </w:num>
  <w:num w:numId="12">
    <w:abstractNumId w:val="12"/>
  </w:num>
  <w:num w:numId="13">
    <w:abstractNumId w:val="5"/>
  </w:num>
  <w:num w:numId="14">
    <w:abstractNumId w:val="4"/>
  </w:num>
  <w:num w:numId="15">
    <w:abstractNumId w:val="17"/>
  </w:num>
  <w:num w:numId="16">
    <w:abstractNumId w:val="11"/>
  </w:num>
  <w:num w:numId="17">
    <w:abstractNumId w:val="13"/>
  </w:num>
  <w:num w:numId="18">
    <w:abstractNumId w:val="23"/>
  </w:num>
  <w:num w:numId="19">
    <w:abstractNumId w:val="6"/>
  </w:num>
  <w:num w:numId="20">
    <w:abstractNumId w:val="7"/>
  </w:num>
  <w:num w:numId="21">
    <w:abstractNumId w:val="10"/>
  </w:num>
  <w:num w:numId="22">
    <w:abstractNumId w:val="19"/>
  </w:num>
  <w:num w:numId="23">
    <w:abstractNumId w:val="21"/>
  </w:num>
  <w:num w:numId="24">
    <w:abstractNumId w:val="8"/>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vo Schüepp">
    <w15:presenceInfo w15:providerId="Windows Live" w15:userId="9d306030fae900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E21"/>
    <w:rsid w:val="00041069"/>
    <w:rsid w:val="00044AD2"/>
    <w:rsid w:val="00051882"/>
    <w:rsid w:val="00053DE0"/>
    <w:rsid w:val="00077846"/>
    <w:rsid w:val="0009444F"/>
    <w:rsid w:val="000C16BB"/>
    <w:rsid w:val="000D7D99"/>
    <w:rsid w:val="00112BE5"/>
    <w:rsid w:val="00117EC6"/>
    <w:rsid w:val="001418FC"/>
    <w:rsid w:val="0015776F"/>
    <w:rsid w:val="0019062C"/>
    <w:rsid w:val="00194BE9"/>
    <w:rsid w:val="00196919"/>
    <w:rsid w:val="00196E8A"/>
    <w:rsid w:val="001D60E5"/>
    <w:rsid w:val="001E70EA"/>
    <w:rsid w:val="0021059A"/>
    <w:rsid w:val="0021653C"/>
    <w:rsid w:val="0022159C"/>
    <w:rsid w:val="00244EC4"/>
    <w:rsid w:val="00280A81"/>
    <w:rsid w:val="00282847"/>
    <w:rsid w:val="00284018"/>
    <w:rsid w:val="002A5C00"/>
    <w:rsid w:val="002C03F1"/>
    <w:rsid w:val="002D64AD"/>
    <w:rsid w:val="002D767D"/>
    <w:rsid w:val="002F5E66"/>
    <w:rsid w:val="00303EE5"/>
    <w:rsid w:val="003165AB"/>
    <w:rsid w:val="00316B6A"/>
    <w:rsid w:val="00324E56"/>
    <w:rsid w:val="00326DE0"/>
    <w:rsid w:val="00353395"/>
    <w:rsid w:val="003B1F09"/>
    <w:rsid w:val="003B4242"/>
    <w:rsid w:val="003B5CAC"/>
    <w:rsid w:val="003B643C"/>
    <w:rsid w:val="003F32E9"/>
    <w:rsid w:val="00435BDC"/>
    <w:rsid w:val="00442FF8"/>
    <w:rsid w:val="00453C6B"/>
    <w:rsid w:val="0046566F"/>
    <w:rsid w:val="004667F9"/>
    <w:rsid w:val="0046700C"/>
    <w:rsid w:val="00467172"/>
    <w:rsid w:val="004869CB"/>
    <w:rsid w:val="004E642B"/>
    <w:rsid w:val="004F1598"/>
    <w:rsid w:val="004F444F"/>
    <w:rsid w:val="00503803"/>
    <w:rsid w:val="00505916"/>
    <w:rsid w:val="00525E21"/>
    <w:rsid w:val="005264D0"/>
    <w:rsid w:val="005308AD"/>
    <w:rsid w:val="00532614"/>
    <w:rsid w:val="00535286"/>
    <w:rsid w:val="00540A44"/>
    <w:rsid w:val="00541A25"/>
    <w:rsid w:val="00572AF1"/>
    <w:rsid w:val="00573682"/>
    <w:rsid w:val="00586AD5"/>
    <w:rsid w:val="0059730F"/>
    <w:rsid w:val="005A6BE1"/>
    <w:rsid w:val="005A7D10"/>
    <w:rsid w:val="005B0DE1"/>
    <w:rsid w:val="005B4CD1"/>
    <w:rsid w:val="005C352A"/>
    <w:rsid w:val="00637446"/>
    <w:rsid w:val="00665204"/>
    <w:rsid w:val="006A025B"/>
    <w:rsid w:val="006C4D2B"/>
    <w:rsid w:val="006D0FF8"/>
    <w:rsid w:val="006E09D7"/>
    <w:rsid w:val="0070040D"/>
    <w:rsid w:val="00700FB1"/>
    <w:rsid w:val="0070777D"/>
    <w:rsid w:val="007177C8"/>
    <w:rsid w:val="00720C96"/>
    <w:rsid w:val="0074632D"/>
    <w:rsid w:val="00766B35"/>
    <w:rsid w:val="00780F51"/>
    <w:rsid w:val="00781BB5"/>
    <w:rsid w:val="00787844"/>
    <w:rsid w:val="0079713D"/>
    <w:rsid w:val="00797884"/>
    <w:rsid w:val="00797B38"/>
    <w:rsid w:val="007A07C9"/>
    <w:rsid w:val="007C2B2D"/>
    <w:rsid w:val="007C7B2F"/>
    <w:rsid w:val="007E4073"/>
    <w:rsid w:val="0082320F"/>
    <w:rsid w:val="00827358"/>
    <w:rsid w:val="0083170E"/>
    <w:rsid w:val="008339CD"/>
    <w:rsid w:val="008518D2"/>
    <w:rsid w:val="00852C1A"/>
    <w:rsid w:val="0085763B"/>
    <w:rsid w:val="00862FA8"/>
    <w:rsid w:val="00865765"/>
    <w:rsid w:val="00886133"/>
    <w:rsid w:val="008A5044"/>
    <w:rsid w:val="008B3581"/>
    <w:rsid w:val="008E7BA6"/>
    <w:rsid w:val="00901D88"/>
    <w:rsid w:val="0092019A"/>
    <w:rsid w:val="00947322"/>
    <w:rsid w:val="00966A5C"/>
    <w:rsid w:val="00983DE8"/>
    <w:rsid w:val="009A6D51"/>
    <w:rsid w:val="009D1160"/>
    <w:rsid w:val="009F58FE"/>
    <w:rsid w:val="00A00355"/>
    <w:rsid w:val="00A07813"/>
    <w:rsid w:val="00A12162"/>
    <w:rsid w:val="00A23EBB"/>
    <w:rsid w:val="00A322C7"/>
    <w:rsid w:val="00A341F0"/>
    <w:rsid w:val="00A44360"/>
    <w:rsid w:val="00A5063D"/>
    <w:rsid w:val="00A51F66"/>
    <w:rsid w:val="00A54099"/>
    <w:rsid w:val="00A626DF"/>
    <w:rsid w:val="00A8323D"/>
    <w:rsid w:val="00A979A6"/>
    <w:rsid w:val="00AA79F5"/>
    <w:rsid w:val="00AB756F"/>
    <w:rsid w:val="00B14A8C"/>
    <w:rsid w:val="00B15801"/>
    <w:rsid w:val="00B16492"/>
    <w:rsid w:val="00B22CB7"/>
    <w:rsid w:val="00B24616"/>
    <w:rsid w:val="00B350F4"/>
    <w:rsid w:val="00B44290"/>
    <w:rsid w:val="00B51E6B"/>
    <w:rsid w:val="00B57324"/>
    <w:rsid w:val="00B655B7"/>
    <w:rsid w:val="00B66135"/>
    <w:rsid w:val="00B72A9D"/>
    <w:rsid w:val="00B80C57"/>
    <w:rsid w:val="00BC35AE"/>
    <w:rsid w:val="00BD1B22"/>
    <w:rsid w:val="00BD69BF"/>
    <w:rsid w:val="00BE16AC"/>
    <w:rsid w:val="00BF1A31"/>
    <w:rsid w:val="00C20336"/>
    <w:rsid w:val="00C25C5E"/>
    <w:rsid w:val="00C41993"/>
    <w:rsid w:val="00C62A46"/>
    <w:rsid w:val="00CC11E8"/>
    <w:rsid w:val="00CC7B71"/>
    <w:rsid w:val="00CE0630"/>
    <w:rsid w:val="00D34C2A"/>
    <w:rsid w:val="00D36AB6"/>
    <w:rsid w:val="00D63100"/>
    <w:rsid w:val="00D67905"/>
    <w:rsid w:val="00D74AEC"/>
    <w:rsid w:val="00D758CE"/>
    <w:rsid w:val="00D973A5"/>
    <w:rsid w:val="00DF7E6D"/>
    <w:rsid w:val="00E04B67"/>
    <w:rsid w:val="00E25B84"/>
    <w:rsid w:val="00E33613"/>
    <w:rsid w:val="00E73804"/>
    <w:rsid w:val="00E83BE2"/>
    <w:rsid w:val="00E84CC2"/>
    <w:rsid w:val="00E862FB"/>
    <w:rsid w:val="00EB7BA3"/>
    <w:rsid w:val="00ED591A"/>
    <w:rsid w:val="00F140EB"/>
    <w:rsid w:val="00F15DF3"/>
    <w:rsid w:val="00F20128"/>
    <w:rsid w:val="00F25BDE"/>
    <w:rsid w:val="00F50CA3"/>
    <w:rsid w:val="00F65FE7"/>
    <w:rsid w:val="00F67492"/>
    <w:rsid w:val="00F703C7"/>
    <w:rsid w:val="00F83289"/>
    <w:rsid w:val="00F95487"/>
    <w:rsid w:val="00F964EE"/>
    <w:rsid w:val="00FB55EA"/>
    <w:rsid w:val="00FE0148"/>
    <w:rsid w:val="00FE3FF6"/>
    <w:rsid w:val="5B0DB7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0743B3D"/>
  <w15:docId w15:val="{1D1D3D81-2E42-4569-88BF-7A8438986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4"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FE0148"/>
    <w:pPr>
      <w:spacing w:after="120" w:line="300" w:lineRule="auto"/>
      <w:jc w:val="both"/>
    </w:pPr>
    <w:rPr>
      <w:rFonts w:asciiTheme="majorHAnsi" w:hAnsiTheme="majorHAnsi" w:cstheme="minorBidi"/>
      <w:sz w:val="22"/>
      <w:szCs w:val="22"/>
    </w:rPr>
  </w:style>
  <w:style w:type="paragraph" w:styleId="berschrift1">
    <w:name w:val="heading 1"/>
    <w:next w:val="Standard"/>
    <w:link w:val="berschrift1Zchn"/>
    <w:uiPriority w:val="1"/>
    <w:qFormat/>
    <w:rsid w:val="005C352A"/>
    <w:pPr>
      <w:keepNext/>
      <w:keepLines/>
      <w:numPr>
        <w:numId w:val="6"/>
      </w:numPr>
      <w:tabs>
        <w:tab w:val="right" w:leader="dot" w:pos="8494"/>
      </w:tabs>
      <w:suppressAutoHyphens/>
      <w:spacing w:before="240" w:after="120" w:line="360" w:lineRule="exact"/>
      <w:outlineLvl w:val="0"/>
    </w:pPr>
    <w:rPr>
      <w:rFonts w:asciiTheme="majorHAnsi" w:eastAsiaTheme="majorEastAsia" w:hAnsiTheme="majorHAnsi" w:cstheme="majorBidi"/>
      <w:b/>
      <w:kern w:val="28"/>
      <w:sz w:val="32"/>
    </w:rPr>
  </w:style>
  <w:style w:type="paragraph" w:styleId="berschrift2">
    <w:name w:val="heading 2"/>
    <w:basedOn w:val="berschrift1"/>
    <w:next w:val="Standard"/>
    <w:link w:val="berschrift2Zchn"/>
    <w:uiPriority w:val="1"/>
    <w:qFormat/>
    <w:rsid w:val="005C352A"/>
    <w:pPr>
      <w:numPr>
        <w:ilvl w:val="1"/>
      </w:numPr>
      <w:tabs>
        <w:tab w:val="left" w:pos="709"/>
      </w:tabs>
      <w:spacing w:before="120"/>
      <w:outlineLvl w:val="1"/>
    </w:pPr>
    <w:rPr>
      <w:sz w:val="28"/>
      <w:szCs w:val="28"/>
    </w:rPr>
  </w:style>
  <w:style w:type="paragraph" w:styleId="berschrift3">
    <w:name w:val="heading 3"/>
    <w:basedOn w:val="berschrift2"/>
    <w:link w:val="berschrift3Zchn"/>
    <w:uiPriority w:val="1"/>
    <w:qFormat/>
    <w:rsid w:val="00FE0148"/>
    <w:pPr>
      <w:numPr>
        <w:ilvl w:val="2"/>
        <w:numId w:val="7"/>
      </w:numPr>
      <w:spacing w:before="240"/>
      <w:ind w:left="709" w:hanging="709"/>
      <w:outlineLvl w:val="2"/>
    </w:pPr>
  </w:style>
  <w:style w:type="paragraph" w:styleId="berschrift4">
    <w:name w:val="heading 4"/>
    <w:basedOn w:val="berschrift3"/>
    <w:next w:val="Standard"/>
    <w:link w:val="berschrift4Zchn"/>
    <w:uiPriority w:val="1"/>
    <w:qFormat/>
    <w:rsid w:val="00FE0148"/>
    <w:pPr>
      <w:numPr>
        <w:ilvl w:val="0"/>
        <w:numId w:val="0"/>
      </w:numPr>
      <w:spacing w:before="160"/>
      <w:outlineLvl w:val="3"/>
    </w:pPr>
    <w:rPr>
      <w:rFonts w:asciiTheme="minorHAnsi" w:hAnsiTheme="minorHAnsi"/>
      <w:sz w:val="22"/>
    </w:rPr>
  </w:style>
  <w:style w:type="paragraph" w:styleId="berschrift5">
    <w:name w:val="heading 5"/>
    <w:basedOn w:val="Standard"/>
    <w:next w:val="Standard"/>
    <w:link w:val="berschrift5Zchn"/>
    <w:uiPriority w:val="9"/>
    <w:rsid w:val="009A6D51"/>
    <w:pPr>
      <w:numPr>
        <w:ilvl w:val="4"/>
        <w:numId w:val="6"/>
      </w:numPr>
      <w:tabs>
        <w:tab w:val="left" w:pos="360"/>
      </w:tabs>
      <w:spacing w:before="160" w:after="80"/>
      <w:outlineLvl w:val="4"/>
    </w:pPr>
    <w:rPr>
      <w:rFonts w:ascii="Calibri" w:eastAsiaTheme="majorEastAsia" w:hAnsi="Calibri" w:cstheme="majorBidi"/>
      <w:b/>
      <w:bCs/>
      <w:i/>
      <w:iCs/>
      <w:sz w:val="26"/>
      <w:szCs w:val="26"/>
    </w:rPr>
  </w:style>
  <w:style w:type="paragraph" w:styleId="berschrift6">
    <w:name w:val="heading 6"/>
    <w:basedOn w:val="Standard"/>
    <w:next w:val="Standard"/>
    <w:link w:val="berschrift6Zchn"/>
    <w:uiPriority w:val="9"/>
    <w:semiHidden/>
    <w:unhideWhenUsed/>
    <w:rsid w:val="009A6D51"/>
    <w:pPr>
      <w:keepNext/>
      <w:keepLines/>
      <w:numPr>
        <w:ilvl w:val="5"/>
        <w:numId w:val="6"/>
      </w:numPr>
      <w:spacing w:before="200"/>
      <w:outlineLvl w:val="5"/>
    </w:pPr>
    <w:rPr>
      <w:rFonts w:eastAsiaTheme="majorEastAsia" w:cstheme="majorBidi"/>
      <w:i/>
      <w:iCs/>
      <w:color w:val="1F4D78" w:themeColor="accent1" w:themeShade="7F"/>
    </w:rPr>
  </w:style>
  <w:style w:type="paragraph" w:styleId="berschrift7">
    <w:name w:val="heading 7"/>
    <w:basedOn w:val="Standard"/>
    <w:next w:val="Standard"/>
    <w:link w:val="berschrift7Zchn"/>
    <w:uiPriority w:val="9"/>
    <w:semiHidden/>
    <w:unhideWhenUsed/>
    <w:rsid w:val="009A6D51"/>
    <w:pPr>
      <w:keepNext/>
      <w:keepLines/>
      <w:numPr>
        <w:ilvl w:val="6"/>
        <w:numId w:val="6"/>
      </w:numPr>
      <w:spacing w:before="200"/>
      <w:outlineLvl w:val="6"/>
    </w:pPr>
    <w:rPr>
      <w:rFonts w:eastAsiaTheme="majorEastAsia" w:cstheme="majorBidi"/>
      <w:i/>
      <w:iCs/>
      <w:color w:val="404040" w:themeColor="text1" w:themeTint="BF"/>
    </w:rPr>
  </w:style>
  <w:style w:type="paragraph" w:styleId="berschrift8">
    <w:name w:val="heading 8"/>
    <w:basedOn w:val="Standard"/>
    <w:next w:val="Standard"/>
    <w:link w:val="berschrift8Zchn"/>
    <w:uiPriority w:val="9"/>
    <w:semiHidden/>
    <w:unhideWhenUsed/>
    <w:rsid w:val="009A6D51"/>
    <w:pPr>
      <w:keepNext/>
      <w:keepLines/>
      <w:numPr>
        <w:ilvl w:val="7"/>
        <w:numId w:val="6"/>
      </w:numPr>
      <w:spacing w:before="200"/>
      <w:outlineLvl w:val="7"/>
    </w:pPr>
    <w:rPr>
      <w:rFonts w:eastAsiaTheme="majorEastAsia" w:cstheme="majorBidi"/>
      <w:color w:val="404040" w:themeColor="text1" w:themeTint="BF"/>
    </w:rPr>
  </w:style>
  <w:style w:type="paragraph" w:styleId="berschrift9">
    <w:name w:val="heading 9"/>
    <w:basedOn w:val="Standard"/>
    <w:next w:val="Standard"/>
    <w:link w:val="berschrift9Zchn"/>
    <w:uiPriority w:val="9"/>
    <w:semiHidden/>
    <w:unhideWhenUsed/>
    <w:rsid w:val="009A6D51"/>
    <w:pPr>
      <w:keepNext/>
      <w:keepLines/>
      <w:numPr>
        <w:ilvl w:val="8"/>
        <w:numId w:val="6"/>
      </w:numPr>
      <w:spacing w:before="200"/>
      <w:outlineLvl w:val="8"/>
    </w:pPr>
    <w:rPr>
      <w:rFonts w:eastAsiaTheme="majorEastAsia"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tract">
    <w:name w:val="Abstract"/>
    <w:uiPriority w:val="99"/>
    <w:rsid w:val="009A6D51"/>
    <w:pPr>
      <w:spacing w:after="200"/>
      <w:ind w:firstLine="274"/>
      <w:jc w:val="both"/>
    </w:pPr>
    <w:rPr>
      <w:b/>
      <w:bCs/>
      <w:sz w:val="18"/>
      <w:szCs w:val="18"/>
    </w:rPr>
  </w:style>
  <w:style w:type="paragraph" w:customStyle="1" w:styleId="Affiliation">
    <w:name w:val="Affiliation"/>
    <w:uiPriority w:val="99"/>
    <w:rsid w:val="009A6D51"/>
    <w:pPr>
      <w:jc w:val="center"/>
    </w:pPr>
  </w:style>
  <w:style w:type="paragraph" w:customStyle="1" w:styleId="Author">
    <w:name w:val="Author"/>
    <w:uiPriority w:val="99"/>
    <w:rsid w:val="009A6D51"/>
    <w:pPr>
      <w:spacing w:before="360" w:after="40"/>
      <w:jc w:val="center"/>
    </w:pPr>
    <w:rPr>
      <w:noProof/>
      <w:sz w:val="22"/>
      <w:szCs w:val="22"/>
    </w:rPr>
  </w:style>
  <w:style w:type="paragraph" w:customStyle="1" w:styleId="bulletlist">
    <w:name w:val="bullet list"/>
    <w:basedOn w:val="Textkrper"/>
    <w:rsid w:val="009A6D51"/>
    <w:pPr>
      <w:numPr>
        <w:numId w:val="1"/>
      </w:numPr>
    </w:pPr>
  </w:style>
  <w:style w:type="paragraph" w:styleId="Textkrper">
    <w:name w:val="Body Text"/>
    <w:basedOn w:val="Standard"/>
    <w:link w:val="TextkrperZchn"/>
    <w:uiPriority w:val="99"/>
    <w:rsid w:val="009A6D51"/>
    <w:pPr>
      <w:tabs>
        <w:tab w:val="left" w:pos="288"/>
      </w:tabs>
      <w:spacing w:line="228" w:lineRule="auto"/>
      <w:ind w:firstLine="288"/>
    </w:pPr>
    <w:rPr>
      <w:rFonts w:eastAsia="MS Mincho"/>
      <w:spacing w:val="-1"/>
    </w:rPr>
  </w:style>
  <w:style w:type="character" w:customStyle="1" w:styleId="TextkrperZchn">
    <w:name w:val="Textkörper Zchn"/>
    <w:basedOn w:val="Absatz-Standardschriftart"/>
    <w:link w:val="Textkrper"/>
    <w:uiPriority w:val="99"/>
    <w:rsid w:val="009A6D51"/>
    <w:rPr>
      <w:rFonts w:ascii="Times New Roman" w:eastAsia="MS Mincho" w:hAnsi="Times New Roman"/>
      <w:spacing w:val="-1"/>
    </w:rPr>
  </w:style>
  <w:style w:type="paragraph" w:customStyle="1" w:styleId="equation">
    <w:name w:val="equation"/>
    <w:basedOn w:val="Standard"/>
    <w:uiPriority w:val="99"/>
    <w:rsid w:val="009A6D51"/>
    <w:pPr>
      <w:tabs>
        <w:tab w:val="center" w:pos="2520"/>
        <w:tab w:val="right" w:pos="5040"/>
      </w:tabs>
      <w:spacing w:before="240" w:after="240" w:line="216" w:lineRule="auto"/>
    </w:pPr>
    <w:rPr>
      <w:rFonts w:ascii="Symbol" w:eastAsia="Times New Roman" w:hAnsi="Symbol" w:cs="Symbol"/>
    </w:rPr>
  </w:style>
  <w:style w:type="paragraph" w:customStyle="1" w:styleId="figurecaption">
    <w:name w:val="figure caption"/>
    <w:rsid w:val="009A6D51"/>
    <w:pPr>
      <w:tabs>
        <w:tab w:val="left" w:pos="533"/>
      </w:tabs>
      <w:spacing w:before="80" w:after="200"/>
      <w:jc w:val="both"/>
    </w:pPr>
    <w:rPr>
      <w:noProof/>
      <w:sz w:val="16"/>
      <w:szCs w:val="16"/>
    </w:rPr>
  </w:style>
  <w:style w:type="paragraph" w:customStyle="1" w:styleId="footnote">
    <w:name w:val="footnote"/>
    <w:uiPriority w:val="99"/>
    <w:rsid w:val="009A6D51"/>
    <w:pPr>
      <w:framePr w:hSpace="187" w:vSpace="187" w:wrap="notBeside" w:vAnchor="text" w:hAnchor="page" w:x="6121" w:y="577"/>
      <w:numPr>
        <w:numId w:val="2"/>
      </w:numPr>
      <w:spacing w:after="40"/>
    </w:pPr>
    <w:rPr>
      <w:sz w:val="16"/>
      <w:szCs w:val="16"/>
    </w:rPr>
  </w:style>
  <w:style w:type="paragraph" w:customStyle="1" w:styleId="keywords">
    <w:name w:val="key words"/>
    <w:uiPriority w:val="99"/>
    <w:rsid w:val="009A6D51"/>
    <w:pPr>
      <w:spacing w:after="120"/>
      <w:ind w:firstLine="274"/>
      <w:jc w:val="both"/>
    </w:pPr>
    <w:rPr>
      <w:b/>
      <w:bCs/>
      <w:i/>
      <w:iCs/>
      <w:noProof/>
      <w:sz w:val="18"/>
      <w:szCs w:val="18"/>
    </w:rPr>
  </w:style>
  <w:style w:type="paragraph" w:customStyle="1" w:styleId="papersubtitle">
    <w:name w:val="paper subtitle"/>
    <w:uiPriority w:val="99"/>
    <w:rsid w:val="009A6D51"/>
    <w:pPr>
      <w:spacing w:after="120"/>
      <w:jc w:val="center"/>
    </w:pPr>
    <w:rPr>
      <w:bCs/>
      <w:noProof/>
      <w:sz w:val="28"/>
      <w:szCs w:val="28"/>
    </w:rPr>
  </w:style>
  <w:style w:type="paragraph" w:customStyle="1" w:styleId="papertitle">
    <w:name w:val="paper title"/>
    <w:uiPriority w:val="99"/>
    <w:rsid w:val="009A6D51"/>
    <w:pPr>
      <w:spacing w:after="120"/>
      <w:jc w:val="center"/>
    </w:pPr>
    <w:rPr>
      <w:bCs/>
      <w:noProof/>
      <w:sz w:val="48"/>
      <w:szCs w:val="48"/>
    </w:rPr>
  </w:style>
  <w:style w:type="paragraph" w:customStyle="1" w:styleId="references">
    <w:name w:val="references"/>
    <w:uiPriority w:val="99"/>
    <w:rsid w:val="009A6D51"/>
    <w:pPr>
      <w:numPr>
        <w:numId w:val="3"/>
      </w:numPr>
      <w:spacing w:after="50" w:line="180" w:lineRule="exact"/>
      <w:jc w:val="both"/>
    </w:pPr>
    <w:rPr>
      <w:noProof/>
      <w:sz w:val="16"/>
      <w:szCs w:val="16"/>
    </w:rPr>
  </w:style>
  <w:style w:type="paragraph" w:customStyle="1" w:styleId="sponsors">
    <w:name w:val="sponsors"/>
    <w:rsid w:val="009A6D51"/>
    <w:pPr>
      <w:framePr w:wrap="auto" w:hAnchor="text" w:x="615" w:y="2239"/>
      <w:pBdr>
        <w:top w:val="single" w:sz="4" w:space="2" w:color="auto"/>
      </w:pBdr>
      <w:ind w:firstLine="288"/>
    </w:pPr>
    <w:rPr>
      <w:sz w:val="16"/>
      <w:szCs w:val="16"/>
    </w:rPr>
  </w:style>
  <w:style w:type="paragraph" w:customStyle="1" w:styleId="tablecolhead">
    <w:name w:val="table col head"/>
    <w:basedOn w:val="Standard"/>
    <w:uiPriority w:val="99"/>
    <w:rsid w:val="009A6D51"/>
    <w:rPr>
      <w:rFonts w:eastAsia="Times New Roman"/>
      <w:b/>
      <w:bCs/>
      <w:sz w:val="16"/>
      <w:szCs w:val="16"/>
    </w:rPr>
  </w:style>
  <w:style w:type="paragraph" w:customStyle="1" w:styleId="tablecolsubhead">
    <w:name w:val="table col subhead"/>
    <w:basedOn w:val="tablecolhead"/>
    <w:uiPriority w:val="99"/>
    <w:rsid w:val="009A6D51"/>
    <w:rPr>
      <w:i/>
      <w:iCs/>
      <w:sz w:val="15"/>
      <w:szCs w:val="15"/>
    </w:rPr>
  </w:style>
  <w:style w:type="paragraph" w:customStyle="1" w:styleId="tablecopy">
    <w:name w:val="table copy"/>
    <w:uiPriority w:val="99"/>
    <w:rsid w:val="009A6D51"/>
    <w:pPr>
      <w:jc w:val="both"/>
    </w:pPr>
    <w:rPr>
      <w:noProof/>
      <w:sz w:val="16"/>
      <w:szCs w:val="16"/>
    </w:rPr>
  </w:style>
  <w:style w:type="paragraph" w:customStyle="1" w:styleId="tablefootnote">
    <w:name w:val="table footnote"/>
    <w:uiPriority w:val="99"/>
    <w:rsid w:val="009A6D51"/>
    <w:pPr>
      <w:numPr>
        <w:numId w:val="4"/>
      </w:numPr>
      <w:tabs>
        <w:tab w:val="left" w:pos="29"/>
      </w:tabs>
      <w:spacing w:before="60" w:after="30"/>
      <w:jc w:val="right"/>
    </w:pPr>
    <w:rPr>
      <w:rFonts w:eastAsia="MS Mincho"/>
      <w:sz w:val="12"/>
      <w:szCs w:val="12"/>
    </w:rPr>
  </w:style>
  <w:style w:type="paragraph" w:customStyle="1" w:styleId="tablehead">
    <w:name w:val="table head"/>
    <w:uiPriority w:val="99"/>
    <w:rsid w:val="009A6D51"/>
    <w:pPr>
      <w:numPr>
        <w:numId w:val="5"/>
      </w:numPr>
      <w:spacing w:before="240" w:after="120" w:line="216" w:lineRule="auto"/>
      <w:jc w:val="center"/>
    </w:pPr>
    <w:rPr>
      <w:smallCaps/>
      <w:noProof/>
      <w:sz w:val="16"/>
      <w:szCs w:val="16"/>
    </w:rPr>
  </w:style>
  <w:style w:type="character" w:customStyle="1" w:styleId="berschrift1Zchn">
    <w:name w:val="Überschrift 1 Zchn"/>
    <w:link w:val="berschrift1"/>
    <w:uiPriority w:val="1"/>
    <w:rsid w:val="005C352A"/>
    <w:rPr>
      <w:rFonts w:asciiTheme="majorHAnsi" w:eastAsiaTheme="majorEastAsia" w:hAnsiTheme="majorHAnsi" w:cstheme="majorBidi"/>
      <w:b/>
      <w:kern w:val="28"/>
      <w:sz w:val="32"/>
    </w:rPr>
  </w:style>
  <w:style w:type="character" w:customStyle="1" w:styleId="berschrift2Zchn">
    <w:name w:val="Überschrift 2 Zchn"/>
    <w:link w:val="berschrift2"/>
    <w:uiPriority w:val="1"/>
    <w:rsid w:val="005C352A"/>
    <w:rPr>
      <w:rFonts w:asciiTheme="majorHAnsi" w:eastAsiaTheme="majorEastAsia" w:hAnsiTheme="majorHAnsi" w:cstheme="majorBidi"/>
      <w:b/>
      <w:kern w:val="28"/>
      <w:sz w:val="28"/>
      <w:szCs w:val="28"/>
    </w:rPr>
  </w:style>
  <w:style w:type="character" w:customStyle="1" w:styleId="berschrift3Zchn">
    <w:name w:val="Überschrift 3 Zchn"/>
    <w:link w:val="berschrift3"/>
    <w:uiPriority w:val="1"/>
    <w:rsid w:val="00FE0148"/>
    <w:rPr>
      <w:rFonts w:asciiTheme="majorHAnsi" w:eastAsiaTheme="majorEastAsia" w:hAnsiTheme="majorHAnsi" w:cstheme="majorBidi"/>
      <w:b/>
      <w:kern w:val="28"/>
      <w:sz w:val="28"/>
      <w:szCs w:val="28"/>
    </w:rPr>
  </w:style>
  <w:style w:type="character" w:customStyle="1" w:styleId="berschrift4Zchn">
    <w:name w:val="Überschrift 4 Zchn"/>
    <w:basedOn w:val="Absatz-Standardschriftart"/>
    <w:link w:val="berschrift4"/>
    <w:uiPriority w:val="1"/>
    <w:rsid w:val="00FE0148"/>
    <w:rPr>
      <w:rFonts w:asciiTheme="minorHAnsi" w:eastAsiaTheme="majorEastAsia" w:hAnsiTheme="minorHAnsi" w:cstheme="majorBidi"/>
      <w:b/>
      <w:kern w:val="28"/>
      <w:sz w:val="22"/>
    </w:rPr>
  </w:style>
  <w:style w:type="character" w:customStyle="1" w:styleId="berschrift5Zchn">
    <w:name w:val="Überschrift 5 Zchn"/>
    <w:link w:val="berschrift5"/>
    <w:uiPriority w:val="9"/>
    <w:rsid w:val="009A6D51"/>
    <w:rPr>
      <w:rFonts w:ascii="Calibri" w:eastAsiaTheme="majorEastAsia" w:hAnsi="Calibri" w:cstheme="majorBidi"/>
      <w:b/>
      <w:bCs/>
      <w:i/>
      <w:iCs/>
      <w:sz w:val="26"/>
      <w:szCs w:val="26"/>
    </w:rPr>
  </w:style>
  <w:style w:type="character" w:customStyle="1" w:styleId="berschrift6Zchn">
    <w:name w:val="Überschrift 6 Zchn"/>
    <w:link w:val="berschrift6"/>
    <w:uiPriority w:val="9"/>
    <w:semiHidden/>
    <w:rsid w:val="009A6D51"/>
    <w:rPr>
      <w:rFonts w:asciiTheme="majorHAnsi" w:eastAsiaTheme="majorEastAsia" w:hAnsiTheme="majorHAnsi" w:cstheme="majorBidi"/>
      <w:i/>
      <w:iCs/>
      <w:color w:val="1F4D78" w:themeColor="accent1" w:themeShade="7F"/>
      <w:sz w:val="22"/>
      <w:szCs w:val="22"/>
    </w:rPr>
  </w:style>
  <w:style w:type="character" w:customStyle="1" w:styleId="berschrift7Zchn">
    <w:name w:val="Überschrift 7 Zchn"/>
    <w:link w:val="berschrift7"/>
    <w:uiPriority w:val="9"/>
    <w:semiHidden/>
    <w:rsid w:val="009A6D51"/>
    <w:rPr>
      <w:rFonts w:asciiTheme="majorHAnsi" w:eastAsiaTheme="majorEastAsia" w:hAnsiTheme="majorHAnsi" w:cstheme="majorBidi"/>
      <w:i/>
      <w:iCs/>
      <w:color w:val="404040" w:themeColor="text1" w:themeTint="BF"/>
      <w:sz w:val="22"/>
      <w:szCs w:val="22"/>
    </w:rPr>
  </w:style>
  <w:style w:type="character" w:customStyle="1" w:styleId="berschrift8Zchn">
    <w:name w:val="Überschrift 8 Zchn"/>
    <w:link w:val="berschrift8"/>
    <w:uiPriority w:val="9"/>
    <w:semiHidden/>
    <w:rsid w:val="009A6D51"/>
    <w:rPr>
      <w:rFonts w:asciiTheme="majorHAnsi" w:eastAsiaTheme="majorEastAsia" w:hAnsiTheme="majorHAnsi" w:cstheme="majorBidi"/>
      <w:color w:val="404040" w:themeColor="text1" w:themeTint="BF"/>
      <w:sz w:val="22"/>
      <w:szCs w:val="22"/>
    </w:rPr>
  </w:style>
  <w:style w:type="character" w:customStyle="1" w:styleId="berschrift9Zchn">
    <w:name w:val="Überschrift 9 Zchn"/>
    <w:link w:val="berschrift9"/>
    <w:uiPriority w:val="9"/>
    <w:semiHidden/>
    <w:rsid w:val="009A6D51"/>
    <w:rPr>
      <w:rFonts w:asciiTheme="majorHAnsi" w:eastAsiaTheme="majorEastAsia" w:hAnsiTheme="majorHAnsi" w:cstheme="majorBidi"/>
      <w:i/>
      <w:iCs/>
      <w:color w:val="404040" w:themeColor="text1" w:themeTint="BF"/>
      <w:sz w:val="22"/>
      <w:szCs w:val="22"/>
    </w:rPr>
  </w:style>
  <w:style w:type="paragraph" w:styleId="Titel">
    <w:name w:val="Title"/>
    <w:basedOn w:val="Standard"/>
    <w:next w:val="Standard"/>
    <w:link w:val="TitelZchn"/>
    <w:uiPriority w:val="10"/>
    <w:rsid w:val="009A6D51"/>
    <w:pPr>
      <w:pBdr>
        <w:bottom w:val="single" w:sz="8" w:space="4" w:color="5B9BD5" w:themeColor="accent1"/>
      </w:pBdr>
      <w:spacing w:after="300"/>
      <w:contextualSpacing/>
    </w:pPr>
    <w:rPr>
      <w:rFonts w:eastAsiaTheme="majorEastAsia" w:cstheme="majorBidi"/>
      <w:color w:val="323E4F" w:themeColor="text2" w:themeShade="BF"/>
      <w:spacing w:val="5"/>
      <w:kern w:val="28"/>
      <w:sz w:val="52"/>
      <w:szCs w:val="52"/>
    </w:rPr>
  </w:style>
  <w:style w:type="character" w:customStyle="1" w:styleId="TitelZchn">
    <w:name w:val="Titel Zchn"/>
    <w:link w:val="Titel"/>
    <w:uiPriority w:val="10"/>
    <w:rsid w:val="009A6D51"/>
    <w:rPr>
      <w:rFonts w:asciiTheme="majorHAnsi" w:eastAsiaTheme="majorEastAsia" w:hAnsiTheme="majorHAnsi" w:cstheme="majorBidi"/>
      <w:color w:val="323E4F" w:themeColor="text2" w:themeShade="BF"/>
      <w:spacing w:val="5"/>
      <w:kern w:val="28"/>
      <w:sz w:val="52"/>
      <w:szCs w:val="52"/>
    </w:rPr>
  </w:style>
  <w:style w:type="paragraph" w:styleId="Untertitel">
    <w:name w:val="Subtitle"/>
    <w:basedOn w:val="Standard"/>
    <w:next w:val="Standard"/>
    <w:link w:val="UntertitelZchn"/>
    <w:uiPriority w:val="11"/>
    <w:rsid w:val="009A6D51"/>
    <w:pPr>
      <w:numPr>
        <w:ilvl w:val="1"/>
      </w:numPr>
    </w:pPr>
    <w:rPr>
      <w:rFonts w:eastAsiaTheme="majorEastAsia" w:cstheme="majorBidi"/>
      <w:i/>
      <w:iCs/>
      <w:color w:val="5B9BD5" w:themeColor="accent1"/>
      <w:spacing w:val="15"/>
      <w:sz w:val="24"/>
      <w:szCs w:val="24"/>
    </w:rPr>
  </w:style>
  <w:style w:type="character" w:customStyle="1" w:styleId="UntertitelZchn">
    <w:name w:val="Untertitel Zchn"/>
    <w:link w:val="Untertitel"/>
    <w:uiPriority w:val="11"/>
    <w:rsid w:val="009A6D51"/>
    <w:rPr>
      <w:rFonts w:asciiTheme="majorHAnsi" w:eastAsiaTheme="majorEastAsia" w:hAnsiTheme="majorHAnsi" w:cstheme="majorBidi"/>
      <w:i/>
      <w:iCs/>
      <w:color w:val="5B9BD5" w:themeColor="accent1"/>
      <w:spacing w:val="15"/>
      <w:sz w:val="24"/>
      <w:szCs w:val="24"/>
    </w:rPr>
  </w:style>
  <w:style w:type="character" w:styleId="Fett">
    <w:name w:val="Strong"/>
    <w:basedOn w:val="Absatz-Standardschriftart"/>
    <w:uiPriority w:val="2"/>
    <w:qFormat/>
    <w:rsid w:val="00FE0148"/>
    <w:rPr>
      <w:b/>
      <w:bCs/>
    </w:rPr>
  </w:style>
  <w:style w:type="character" w:styleId="Hervorhebung">
    <w:name w:val="Emphasis"/>
    <w:basedOn w:val="Absatz-Standardschriftart"/>
    <w:uiPriority w:val="20"/>
    <w:qFormat/>
    <w:rsid w:val="00FE0148"/>
    <w:rPr>
      <w:i/>
      <w:iCs/>
    </w:rPr>
  </w:style>
  <w:style w:type="paragraph" w:styleId="KeinLeerraum">
    <w:name w:val="No Spacing"/>
    <w:basedOn w:val="Standard"/>
    <w:uiPriority w:val="1"/>
    <w:rsid w:val="009A6D51"/>
    <w:rPr>
      <w:rFonts w:eastAsia="Times New Roman"/>
    </w:rPr>
  </w:style>
  <w:style w:type="paragraph" w:styleId="Listenabsatz">
    <w:name w:val="List Paragraph"/>
    <w:basedOn w:val="Standard"/>
    <w:uiPriority w:val="34"/>
    <w:qFormat/>
    <w:rsid w:val="00FE0148"/>
    <w:pPr>
      <w:numPr>
        <w:numId w:val="7"/>
      </w:numPr>
      <w:tabs>
        <w:tab w:val="left" w:pos="851"/>
      </w:tabs>
      <w:contextualSpacing/>
    </w:pPr>
  </w:style>
  <w:style w:type="paragraph" w:styleId="Zitat">
    <w:name w:val="Quote"/>
    <w:basedOn w:val="Standard"/>
    <w:next w:val="Standard"/>
    <w:link w:val="ZitatZchn"/>
    <w:uiPriority w:val="29"/>
    <w:rsid w:val="009A6D51"/>
    <w:rPr>
      <w:rFonts w:eastAsia="Times New Roman"/>
      <w:i/>
      <w:iCs/>
      <w:color w:val="000000" w:themeColor="text1"/>
    </w:rPr>
  </w:style>
  <w:style w:type="character" w:customStyle="1" w:styleId="ZitatZchn">
    <w:name w:val="Zitat Zchn"/>
    <w:link w:val="Zitat"/>
    <w:uiPriority w:val="29"/>
    <w:rsid w:val="009A6D51"/>
    <w:rPr>
      <w:rFonts w:ascii="Times New Roman" w:eastAsia="Times New Roman" w:hAnsi="Times New Roman"/>
      <w:i/>
      <w:iCs/>
      <w:color w:val="000000" w:themeColor="text1"/>
    </w:rPr>
  </w:style>
  <w:style w:type="paragraph" w:styleId="IntensivesZitat">
    <w:name w:val="Intense Quote"/>
    <w:basedOn w:val="Standard"/>
    <w:next w:val="Standard"/>
    <w:link w:val="IntensivesZitatZchn"/>
    <w:uiPriority w:val="30"/>
    <w:rsid w:val="009A6D51"/>
    <w:pPr>
      <w:pBdr>
        <w:bottom w:val="single" w:sz="4" w:space="4" w:color="5B9BD5" w:themeColor="accent1"/>
      </w:pBdr>
      <w:spacing w:before="200" w:after="280"/>
      <w:ind w:left="936" w:right="936"/>
    </w:pPr>
    <w:rPr>
      <w:rFonts w:eastAsia="Times New Roman"/>
      <w:b/>
      <w:bCs/>
      <w:i/>
      <w:iCs/>
      <w:color w:val="5B9BD5" w:themeColor="accent1"/>
    </w:rPr>
  </w:style>
  <w:style w:type="character" w:customStyle="1" w:styleId="IntensivesZitatZchn">
    <w:name w:val="Intensives Zitat Zchn"/>
    <w:link w:val="IntensivesZitat"/>
    <w:uiPriority w:val="30"/>
    <w:rsid w:val="009A6D51"/>
    <w:rPr>
      <w:rFonts w:ascii="Times New Roman" w:eastAsia="Times New Roman" w:hAnsi="Times New Roman"/>
      <w:b/>
      <w:bCs/>
      <w:i/>
      <w:iCs/>
      <w:color w:val="5B9BD5" w:themeColor="accent1"/>
    </w:rPr>
  </w:style>
  <w:style w:type="character" w:styleId="SchwacheHervorhebung">
    <w:name w:val="Subtle Emphasis"/>
    <w:uiPriority w:val="19"/>
    <w:rsid w:val="009A6D51"/>
    <w:rPr>
      <w:i/>
      <w:iCs/>
      <w:color w:val="808080" w:themeColor="text1" w:themeTint="7F"/>
    </w:rPr>
  </w:style>
  <w:style w:type="character" w:styleId="IntensiveHervorhebung">
    <w:name w:val="Intense Emphasis"/>
    <w:uiPriority w:val="21"/>
    <w:rsid w:val="009A6D51"/>
    <w:rPr>
      <w:b/>
      <w:bCs/>
      <w:i/>
      <w:iCs/>
      <w:color w:val="5B9BD5" w:themeColor="accent1"/>
    </w:rPr>
  </w:style>
  <w:style w:type="character" w:styleId="SchwacherVerweis">
    <w:name w:val="Subtle Reference"/>
    <w:uiPriority w:val="31"/>
    <w:rsid w:val="009A6D51"/>
    <w:rPr>
      <w:smallCaps/>
      <w:color w:val="ED7D31" w:themeColor="accent2"/>
      <w:u w:val="single"/>
    </w:rPr>
  </w:style>
  <w:style w:type="character" w:styleId="IntensiverVerweis">
    <w:name w:val="Intense Reference"/>
    <w:uiPriority w:val="32"/>
    <w:rsid w:val="009A6D51"/>
    <w:rPr>
      <w:b/>
      <w:bCs/>
      <w:smallCaps/>
      <w:color w:val="ED7D31" w:themeColor="accent2"/>
      <w:spacing w:val="5"/>
      <w:u w:val="single"/>
    </w:rPr>
  </w:style>
  <w:style w:type="character" w:styleId="Buchtitel">
    <w:name w:val="Book Title"/>
    <w:uiPriority w:val="33"/>
    <w:rsid w:val="009A6D51"/>
    <w:rPr>
      <w:b/>
      <w:bCs/>
      <w:smallCaps/>
      <w:spacing w:val="5"/>
    </w:rPr>
  </w:style>
  <w:style w:type="paragraph" w:styleId="Inhaltsverzeichnisberschrift">
    <w:name w:val="TOC Heading"/>
    <w:basedOn w:val="berschrift1"/>
    <w:next w:val="Standard"/>
    <w:uiPriority w:val="39"/>
    <w:semiHidden/>
    <w:unhideWhenUsed/>
    <w:qFormat/>
    <w:rsid w:val="00FE0148"/>
    <w:pPr>
      <w:numPr>
        <w:numId w:val="0"/>
      </w:numPr>
      <w:tabs>
        <w:tab w:val="clear" w:pos="8494"/>
      </w:tabs>
      <w:suppressAutoHyphens w:val="0"/>
      <w:spacing w:after="0" w:line="276" w:lineRule="auto"/>
      <w:outlineLvl w:val="9"/>
    </w:pPr>
    <w:rPr>
      <w:bCs/>
      <w:color w:val="2E74B5" w:themeColor="accent1" w:themeShade="BF"/>
      <w:kern w:val="0"/>
      <w:szCs w:val="28"/>
      <w:lang w:eastAsia="ja-JP"/>
    </w:rPr>
  </w:style>
  <w:style w:type="paragraph" w:customStyle="1" w:styleId="Heading1uncounted">
    <w:name w:val="Heading 1 (uncounted)"/>
    <w:basedOn w:val="berschrift1"/>
    <w:next w:val="Standard"/>
    <w:uiPriority w:val="4"/>
    <w:qFormat/>
    <w:rsid w:val="00FE0148"/>
    <w:pPr>
      <w:numPr>
        <w:numId w:val="0"/>
      </w:numPr>
    </w:pPr>
  </w:style>
  <w:style w:type="paragraph" w:customStyle="1" w:styleId="Figure">
    <w:name w:val="Figure"/>
    <w:basedOn w:val="Standard"/>
    <w:next w:val="Standard"/>
    <w:link w:val="FigureZchn"/>
    <w:uiPriority w:val="3"/>
    <w:qFormat/>
    <w:rsid w:val="00FE0148"/>
    <w:pPr>
      <w:keepNext/>
      <w:spacing w:after="0" w:line="240" w:lineRule="auto"/>
      <w:jc w:val="center"/>
    </w:pPr>
    <w:rPr>
      <w:rFonts w:ascii="Cambria" w:hAnsi="Cambria"/>
      <w:sz w:val="24"/>
      <w:szCs w:val="20"/>
    </w:rPr>
  </w:style>
  <w:style w:type="character" w:customStyle="1" w:styleId="FigureZchn">
    <w:name w:val="Figure Zchn"/>
    <w:link w:val="Figure"/>
    <w:uiPriority w:val="3"/>
    <w:rsid w:val="00FE0148"/>
    <w:rPr>
      <w:rFonts w:ascii="Cambria" w:eastAsiaTheme="minorHAnsi" w:hAnsi="Cambria" w:cstheme="minorBidi"/>
      <w:sz w:val="24"/>
    </w:rPr>
  </w:style>
  <w:style w:type="paragraph" w:customStyle="1" w:styleId="FigureSource">
    <w:name w:val="Figure Source"/>
    <w:basedOn w:val="Beschriftung"/>
    <w:next w:val="Standard"/>
    <w:link w:val="FigureSourceZchn"/>
    <w:uiPriority w:val="3"/>
    <w:qFormat/>
    <w:rsid w:val="00FE0148"/>
    <w:pPr>
      <w:keepNext/>
      <w:spacing w:before="100"/>
      <w:contextualSpacing/>
    </w:pPr>
    <w:rPr>
      <w:rFonts w:asciiTheme="minorHAnsi" w:hAnsiTheme="minorHAnsi"/>
      <w:b w:val="0"/>
    </w:rPr>
  </w:style>
  <w:style w:type="character" w:customStyle="1" w:styleId="FigureSourceZchn">
    <w:name w:val="Figure Source Zchn"/>
    <w:link w:val="FigureSource"/>
    <w:uiPriority w:val="3"/>
    <w:rsid w:val="00FE0148"/>
    <w:rPr>
      <w:rFonts w:asciiTheme="minorHAnsi" w:eastAsiaTheme="minorHAnsi" w:hAnsiTheme="minorHAnsi" w:cstheme="minorBidi"/>
      <w:bCs/>
      <w:szCs w:val="18"/>
    </w:rPr>
  </w:style>
  <w:style w:type="paragraph" w:styleId="Beschriftung">
    <w:name w:val="caption"/>
    <w:basedOn w:val="Standard"/>
    <w:next w:val="Standard"/>
    <w:uiPriority w:val="2"/>
    <w:qFormat/>
    <w:rsid w:val="00FE0148"/>
    <w:pPr>
      <w:spacing w:after="200" w:line="240" w:lineRule="auto"/>
      <w:jc w:val="center"/>
    </w:pPr>
    <w:rPr>
      <w:b/>
      <w:bCs/>
      <w:sz w:val="20"/>
      <w:szCs w:val="18"/>
    </w:rPr>
  </w:style>
  <w:style w:type="paragraph" w:customStyle="1" w:styleId="TableText">
    <w:name w:val="Table Text"/>
    <w:basedOn w:val="Standard"/>
    <w:link w:val="TableTextZchn"/>
    <w:uiPriority w:val="3"/>
    <w:qFormat/>
    <w:rsid w:val="00FE0148"/>
    <w:pPr>
      <w:keepNext/>
      <w:spacing w:before="100" w:after="100" w:line="264" w:lineRule="auto"/>
      <w:jc w:val="left"/>
    </w:pPr>
    <w:rPr>
      <w:rFonts w:asciiTheme="minorHAnsi" w:hAnsiTheme="minorHAnsi"/>
      <w:sz w:val="20"/>
      <w:szCs w:val="20"/>
    </w:rPr>
  </w:style>
  <w:style w:type="character" w:customStyle="1" w:styleId="TableTextZchn">
    <w:name w:val="Table Text Zchn"/>
    <w:link w:val="TableText"/>
    <w:uiPriority w:val="3"/>
    <w:rsid w:val="00FE0148"/>
    <w:rPr>
      <w:rFonts w:asciiTheme="minorHAnsi" w:eastAsiaTheme="minorHAnsi" w:hAnsiTheme="minorHAnsi" w:cstheme="minorBidi"/>
    </w:rPr>
  </w:style>
  <w:style w:type="paragraph" w:customStyle="1" w:styleId="TableHeader">
    <w:name w:val="Table Header"/>
    <w:basedOn w:val="TableText"/>
    <w:next w:val="Standard"/>
    <w:uiPriority w:val="3"/>
    <w:qFormat/>
    <w:rsid w:val="00FE0148"/>
    <w:pPr>
      <w:jc w:val="center"/>
    </w:pPr>
    <w:rPr>
      <w:rFonts w:asciiTheme="majorHAnsi" w:hAnsiTheme="majorHAnsi"/>
      <w:b/>
      <w:szCs w:val="22"/>
    </w:rPr>
  </w:style>
  <w:style w:type="character" w:customStyle="1" w:styleId="AuthorName">
    <w:name w:val="Author Name"/>
    <w:basedOn w:val="Absatz-Standardschriftart"/>
    <w:uiPriority w:val="2"/>
    <w:qFormat/>
    <w:rsid w:val="00FE0148"/>
    <w:rPr>
      <w:i/>
      <w:smallCaps/>
    </w:rPr>
  </w:style>
  <w:style w:type="paragraph" w:customStyle="1" w:styleId="FigureCaption0">
    <w:name w:val="Figure Caption"/>
    <w:basedOn w:val="Beschriftung"/>
    <w:next w:val="FigureSource"/>
    <w:uiPriority w:val="3"/>
    <w:qFormat/>
    <w:rsid w:val="00FE0148"/>
    <w:pPr>
      <w:spacing w:after="0"/>
    </w:pPr>
  </w:style>
  <w:style w:type="paragraph" w:styleId="Literaturverzeichnis">
    <w:name w:val="Bibliography"/>
    <w:basedOn w:val="Standard"/>
    <w:next w:val="Standard"/>
    <w:uiPriority w:val="4"/>
    <w:qFormat/>
    <w:rsid w:val="00FE0148"/>
    <w:pPr>
      <w:ind w:left="567" w:hanging="567"/>
    </w:pPr>
  </w:style>
  <w:style w:type="character" w:customStyle="1" w:styleId="apple-converted-space">
    <w:name w:val="apple-converted-space"/>
    <w:basedOn w:val="Absatz-Standardschriftart"/>
    <w:rsid w:val="00525E21"/>
  </w:style>
  <w:style w:type="paragraph" w:styleId="Sprechblasentext">
    <w:name w:val="Balloon Text"/>
    <w:basedOn w:val="Standard"/>
    <w:link w:val="SprechblasentextZchn"/>
    <w:uiPriority w:val="99"/>
    <w:semiHidden/>
    <w:unhideWhenUsed/>
    <w:rsid w:val="00CC7B71"/>
    <w:pPr>
      <w:spacing w:after="0" w:line="240" w:lineRule="auto"/>
    </w:pPr>
    <w:rPr>
      <w:rFonts w:ascii="Helvetica" w:hAnsi="Helvetica"/>
      <w:sz w:val="18"/>
      <w:szCs w:val="18"/>
    </w:rPr>
  </w:style>
  <w:style w:type="character" w:customStyle="1" w:styleId="SprechblasentextZchn">
    <w:name w:val="Sprechblasentext Zchn"/>
    <w:basedOn w:val="Absatz-Standardschriftart"/>
    <w:link w:val="Sprechblasentext"/>
    <w:uiPriority w:val="99"/>
    <w:semiHidden/>
    <w:rsid w:val="00CC7B71"/>
    <w:rPr>
      <w:rFonts w:ascii="Helvetica" w:hAnsi="Helvetica" w:cstheme="minorBidi"/>
      <w:sz w:val="18"/>
      <w:szCs w:val="18"/>
    </w:rPr>
  </w:style>
  <w:style w:type="character" w:styleId="Hyperlink">
    <w:name w:val="Hyperlink"/>
    <w:basedOn w:val="Absatz-Standardschriftart"/>
    <w:uiPriority w:val="99"/>
    <w:unhideWhenUsed/>
    <w:rsid w:val="003165AB"/>
    <w:rPr>
      <w:color w:val="0563C1" w:themeColor="hyperlink"/>
      <w:u w:val="single"/>
    </w:rPr>
  </w:style>
  <w:style w:type="character" w:styleId="BesuchterLink">
    <w:name w:val="FollowedHyperlink"/>
    <w:basedOn w:val="Absatz-Standardschriftart"/>
    <w:uiPriority w:val="99"/>
    <w:semiHidden/>
    <w:unhideWhenUsed/>
    <w:rsid w:val="009F58FE"/>
    <w:rPr>
      <w:color w:val="954F72" w:themeColor="followedHyperlink"/>
      <w:u w:val="single"/>
    </w:rPr>
  </w:style>
  <w:style w:type="paragraph" w:styleId="Kopfzeile">
    <w:name w:val="header"/>
    <w:basedOn w:val="Standard"/>
    <w:link w:val="KopfzeileZchn"/>
    <w:uiPriority w:val="99"/>
    <w:unhideWhenUsed/>
    <w:rsid w:val="0079713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13D"/>
    <w:rPr>
      <w:rFonts w:asciiTheme="majorHAnsi" w:hAnsiTheme="majorHAnsi" w:cstheme="minorBidi"/>
      <w:sz w:val="22"/>
      <w:szCs w:val="22"/>
    </w:rPr>
  </w:style>
  <w:style w:type="paragraph" w:styleId="Fuzeile">
    <w:name w:val="footer"/>
    <w:basedOn w:val="Standard"/>
    <w:link w:val="FuzeileZchn"/>
    <w:uiPriority w:val="99"/>
    <w:unhideWhenUsed/>
    <w:rsid w:val="0079713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13D"/>
    <w:rPr>
      <w:rFonts w:asciiTheme="majorHAnsi" w:hAnsiTheme="majorHAnsi" w:cstheme="minorBidi"/>
      <w:sz w:val="22"/>
      <w:szCs w:val="22"/>
    </w:rPr>
  </w:style>
  <w:style w:type="paragraph" w:styleId="Dokumentstruktur">
    <w:name w:val="Document Map"/>
    <w:basedOn w:val="Standard"/>
    <w:link w:val="DokumentstrukturZchn"/>
    <w:uiPriority w:val="99"/>
    <w:semiHidden/>
    <w:unhideWhenUsed/>
    <w:rsid w:val="00C41993"/>
    <w:pPr>
      <w:spacing w:after="0" w:line="240" w:lineRule="auto"/>
    </w:pPr>
    <w:rPr>
      <w:rFonts w:ascii="Times New Roman" w:hAnsi="Times New Roman" w:cs="Times New Roman"/>
      <w:sz w:val="24"/>
      <w:szCs w:val="24"/>
    </w:rPr>
  </w:style>
  <w:style w:type="character" w:customStyle="1" w:styleId="DokumentstrukturZchn">
    <w:name w:val="Dokumentstruktur Zchn"/>
    <w:basedOn w:val="Absatz-Standardschriftart"/>
    <w:link w:val="Dokumentstruktur"/>
    <w:uiPriority w:val="99"/>
    <w:semiHidden/>
    <w:rsid w:val="00C41993"/>
    <w:rPr>
      <w:sz w:val="24"/>
      <w:szCs w:val="24"/>
    </w:rPr>
  </w:style>
  <w:style w:type="paragraph" w:styleId="Funotentext">
    <w:name w:val="footnote text"/>
    <w:basedOn w:val="Standard"/>
    <w:link w:val="FunotentextZchn"/>
    <w:uiPriority w:val="99"/>
    <w:semiHidden/>
    <w:unhideWhenUsed/>
    <w:rsid w:val="005B0DE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B0DE1"/>
    <w:rPr>
      <w:rFonts w:asciiTheme="majorHAnsi" w:hAnsiTheme="majorHAnsi" w:cstheme="minorBidi"/>
    </w:rPr>
  </w:style>
  <w:style w:type="character" w:styleId="Funotenzeichen">
    <w:name w:val="footnote reference"/>
    <w:basedOn w:val="Absatz-Standardschriftart"/>
    <w:uiPriority w:val="99"/>
    <w:semiHidden/>
    <w:unhideWhenUsed/>
    <w:rsid w:val="005B0DE1"/>
    <w:rPr>
      <w:vertAlign w:val="superscript"/>
    </w:rPr>
  </w:style>
  <w:style w:type="table" w:styleId="Tabellenraster">
    <w:name w:val="Table Grid"/>
    <w:basedOn w:val="NormaleTabelle"/>
    <w:uiPriority w:val="59"/>
    <w:rsid w:val="00B14A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ntext">
    <w:name w:val="endnote text"/>
    <w:basedOn w:val="Standard"/>
    <w:link w:val="EndnotentextZchn"/>
    <w:uiPriority w:val="99"/>
    <w:semiHidden/>
    <w:unhideWhenUsed/>
    <w:rsid w:val="00C62A46"/>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C62A46"/>
    <w:rPr>
      <w:rFonts w:asciiTheme="majorHAnsi" w:hAnsiTheme="majorHAnsi" w:cstheme="minorBidi"/>
    </w:rPr>
  </w:style>
  <w:style w:type="character" w:styleId="Endnotenzeichen">
    <w:name w:val="endnote reference"/>
    <w:basedOn w:val="Absatz-Standardschriftart"/>
    <w:uiPriority w:val="99"/>
    <w:semiHidden/>
    <w:unhideWhenUsed/>
    <w:rsid w:val="00C62A46"/>
    <w:rPr>
      <w:vertAlign w:val="superscript"/>
    </w:rPr>
  </w:style>
  <w:style w:type="character" w:styleId="Kommentarzeichen">
    <w:name w:val="annotation reference"/>
    <w:basedOn w:val="Absatz-Standardschriftart"/>
    <w:uiPriority w:val="99"/>
    <w:semiHidden/>
    <w:unhideWhenUsed/>
    <w:rsid w:val="008339CD"/>
    <w:rPr>
      <w:sz w:val="18"/>
      <w:szCs w:val="18"/>
    </w:rPr>
  </w:style>
  <w:style w:type="paragraph" w:styleId="Kommentartext">
    <w:name w:val="annotation text"/>
    <w:basedOn w:val="Standard"/>
    <w:link w:val="KommentartextZchn"/>
    <w:uiPriority w:val="99"/>
    <w:semiHidden/>
    <w:unhideWhenUsed/>
    <w:rsid w:val="008339CD"/>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8339CD"/>
    <w:rPr>
      <w:rFonts w:asciiTheme="majorHAnsi" w:hAnsiTheme="majorHAnsi" w:cstheme="minorBidi"/>
      <w:sz w:val="24"/>
      <w:szCs w:val="24"/>
    </w:rPr>
  </w:style>
  <w:style w:type="paragraph" w:styleId="Kommentarthema">
    <w:name w:val="annotation subject"/>
    <w:basedOn w:val="Kommentartext"/>
    <w:next w:val="Kommentartext"/>
    <w:link w:val="KommentarthemaZchn"/>
    <w:uiPriority w:val="99"/>
    <w:semiHidden/>
    <w:unhideWhenUsed/>
    <w:rsid w:val="008339CD"/>
    <w:rPr>
      <w:b/>
      <w:bCs/>
      <w:sz w:val="20"/>
      <w:szCs w:val="20"/>
    </w:rPr>
  </w:style>
  <w:style w:type="character" w:customStyle="1" w:styleId="KommentarthemaZchn">
    <w:name w:val="Kommentarthema Zchn"/>
    <w:basedOn w:val="KommentartextZchn"/>
    <w:link w:val="Kommentarthema"/>
    <w:uiPriority w:val="99"/>
    <w:semiHidden/>
    <w:rsid w:val="008339CD"/>
    <w:rPr>
      <w:rFonts w:asciiTheme="majorHAnsi" w:hAnsiTheme="majorHAnsi" w:cstheme="min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710590">
      <w:bodyDiv w:val="1"/>
      <w:marLeft w:val="0"/>
      <w:marRight w:val="0"/>
      <w:marTop w:val="0"/>
      <w:marBottom w:val="0"/>
      <w:divBdr>
        <w:top w:val="none" w:sz="0" w:space="0" w:color="auto"/>
        <w:left w:val="none" w:sz="0" w:space="0" w:color="auto"/>
        <w:bottom w:val="none" w:sz="0" w:space="0" w:color="auto"/>
        <w:right w:val="none" w:sz="0" w:space="0" w:color="auto"/>
      </w:divBdr>
    </w:div>
    <w:div w:id="576747299">
      <w:bodyDiv w:val="1"/>
      <w:marLeft w:val="0"/>
      <w:marRight w:val="0"/>
      <w:marTop w:val="0"/>
      <w:marBottom w:val="0"/>
      <w:divBdr>
        <w:top w:val="none" w:sz="0" w:space="0" w:color="auto"/>
        <w:left w:val="none" w:sz="0" w:space="0" w:color="auto"/>
        <w:bottom w:val="none" w:sz="0" w:space="0" w:color="auto"/>
        <w:right w:val="none" w:sz="0" w:space="0" w:color="auto"/>
      </w:divBdr>
    </w:div>
    <w:div w:id="830408129">
      <w:bodyDiv w:val="1"/>
      <w:marLeft w:val="0"/>
      <w:marRight w:val="0"/>
      <w:marTop w:val="0"/>
      <w:marBottom w:val="0"/>
      <w:divBdr>
        <w:top w:val="none" w:sz="0" w:space="0" w:color="auto"/>
        <w:left w:val="none" w:sz="0" w:space="0" w:color="auto"/>
        <w:bottom w:val="none" w:sz="0" w:space="0" w:color="auto"/>
        <w:right w:val="none" w:sz="0" w:space="0" w:color="auto"/>
      </w:divBdr>
    </w:div>
    <w:div w:id="1078551563">
      <w:bodyDiv w:val="1"/>
      <w:marLeft w:val="0"/>
      <w:marRight w:val="0"/>
      <w:marTop w:val="0"/>
      <w:marBottom w:val="0"/>
      <w:divBdr>
        <w:top w:val="none" w:sz="0" w:space="0" w:color="auto"/>
        <w:left w:val="none" w:sz="0" w:space="0" w:color="auto"/>
        <w:bottom w:val="none" w:sz="0" w:space="0" w:color="auto"/>
        <w:right w:val="none" w:sz="0" w:space="0" w:color="auto"/>
      </w:divBdr>
    </w:div>
    <w:div w:id="1192494382">
      <w:bodyDiv w:val="1"/>
      <w:marLeft w:val="0"/>
      <w:marRight w:val="0"/>
      <w:marTop w:val="0"/>
      <w:marBottom w:val="0"/>
      <w:divBdr>
        <w:top w:val="none" w:sz="0" w:space="0" w:color="auto"/>
        <w:left w:val="none" w:sz="0" w:space="0" w:color="auto"/>
        <w:bottom w:val="none" w:sz="0" w:space="0" w:color="auto"/>
        <w:right w:val="none" w:sz="0" w:space="0" w:color="auto"/>
      </w:divBdr>
    </w:div>
    <w:div w:id="1247568204">
      <w:bodyDiv w:val="1"/>
      <w:marLeft w:val="0"/>
      <w:marRight w:val="0"/>
      <w:marTop w:val="0"/>
      <w:marBottom w:val="0"/>
      <w:divBdr>
        <w:top w:val="none" w:sz="0" w:space="0" w:color="auto"/>
        <w:left w:val="none" w:sz="0" w:space="0" w:color="auto"/>
        <w:bottom w:val="none" w:sz="0" w:space="0" w:color="auto"/>
        <w:right w:val="none" w:sz="0" w:space="0" w:color="auto"/>
      </w:divBdr>
    </w:div>
    <w:div w:id="1830712623">
      <w:bodyDiv w:val="1"/>
      <w:marLeft w:val="0"/>
      <w:marRight w:val="0"/>
      <w:marTop w:val="0"/>
      <w:marBottom w:val="0"/>
      <w:divBdr>
        <w:top w:val="none" w:sz="0" w:space="0" w:color="auto"/>
        <w:left w:val="none" w:sz="0" w:space="0" w:color="auto"/>
        <w:bottom w:val="none" w:sz="0" w:space="0" w:color="auto"/>
        <w:right w:val="none" w:sz="0" w:space="0" w:color="auto"/>
      </w:divBdr>
      <w:divsChild>
        <w:div w:id="1565095700">
          <w:marLeft w:val="0"/>
          <w:marRight w:val="0"/>
          <w:marTop w:val="0"/>
          <w:marBottom w:val="0"/>
          <w:divBdr>
            <w:top w:val="none" w:sz="0" w:space="0" w:color="auto"/>
            <w:left w:val="none" w:sz="0" w:space="0" w:color="auto"/>
            <w:bottom w:val="none" w:sz="0" w:space="0" w:color="auto"/>
            <w:right w:val="none" w:sz="0" w:space="0" w:color="auto"/>
          </w:divBdr>
        </w:div>
        <w:div w:id="1771003472">
          <w:marLeft w:val="0"/>
          <w:marRight w:val="0"/>
          <w:marTop w:val="0"/>
          <w:marBottom w:val="0"/>
          <w:divBdr>
            <w:top w:val="none" w:sz="0" w:space="0" w:color="auto"/>
            <w:left w:val="none" w:sz="0" w:space="0" w:color="auto"/>
            <w:bottom w:val="none" w:sz="0" w:space="0" w:color="auto"/>
            <w:right w:val="none" w:sz="0" w:space="0" w:color="auto"/>
          </w:divBdr>
        </w:div>
        <w:div w:id="1014040843">
          <w:marLeft w:val="0"/>
          <w:marRight w:val="0"/>
          <w:marTop w:val="0"/>
          <w:marBottom w:val="0"/>
          <w:divBdr>
            <w:top w:val="none" w:sz="0" w:space="0" w:color="auto"/>
            <w:left w:val="none" w:sz="0" w:space="0" w:color="auto"/>
            <w:bottom w:val="none" w:sz="0" w:space="0" w:color="auto"/>
            <w:right w:val="none" w:sz="0" w:space="0" w:color="auto"/>
          </w:divBdr>
        </w:div>
        <w:div w:id="1876889339">
          <w:marLeft w:val="0"/>
          <w:marRight w:val="0"/>
          <w:marTop w:val="0"/>
          <w:marBottom w:val="0"/>
          <w:divBdr>
            <w:top w:val="none" w:sz="0" w:space="0" w:color="auto"/>
            <w:left w:val="none" w:sz="0" w:space="0" w:color="auto"/>
            <w:bottom w:val="none" w:sz="0" w:space="0" w:color="auto"/>
            <w:right w:val="none" w:sz="0" w:space="0" w:color="auto"/>
          </w:divBdr>
        </w:div>
        <w:div w:id="1175730899">
          <w:marLeft w:val="0"/>
          <w:marRight w:val="0"/>
          <w:marTop w:val="0"/>
          <w:marBottom w:val="0"/>
          <w:divBdr>
            <w:top w:val="none" w:sz="0" w:space="0" w:color="auto"/>
            <w:left w:val="none" w:sz="0" w:space="0" w:color="auto"/>
            <w:bottom w:val="none" w:sz="0" w:space="0" w:color="auto"/>
            <w:right w:val="none" w:sz="0" w:space="0" w:color="auto"/>
          </w:divBdr>
        </w:div>
        <w:div w:id="1249922800">
          <w:marLeft w:val="0"/>
          <w:marRight w:val="0"/>
          <w:marTop w:val="0"/>
          <w:marBottom w:val="0"/>
          <w:divBdr>
            <w:top w:val="none" w:sz="0" w:space="0" w:color="auto"/>
            <w:left w:val="none" w:sz="0" w:space="0" w:color="auto"/>
            <w:bottom w:val="none" w:sz="0" w:space="0" w:color="auto"/>
            <w:right w:val="none" w:sz="0" w:space="0" w:color="auto"/>
          </w:divBdr>
        </w:div>
      </w:divsChild>
    </w:div>
    <w:div w:id="1906212320">
      <w:bodyDiv w:val="1"/>
      <w:marLeft w:val="0"/>
      <w:marRight w:val="0"/>
      <w:marTop w:val="0"/>
      <w:marBottom w:val="0"/>
      <w:divBdr>
        <w:top w:val="none" w:sz="0" w:space="0" w:color="auto"/>
        <w:left w:val="none" w:sz="0" w:space="0" w:color="auto"/>
        <w:bottom w:val="none" w:sz="0" w:space="0" w:color="auto"/>
        <w:right w:val="none" w:sz="0" w:space="0" w:color="auto"/>
      </w:divBdr>
    </w:div>
    <w:div w:id="2041931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s>
</file>

<file path=word/_rels/header1.xml.rels><?xml version="1.0" encoding="UTF-8" standalone="yes"?>
<Relationships xmlns="http://schemas.openxmlformats.org/package/2006/relationships"><Relationship Id="rId3" Type="http://schemas.openxmlformats.org/officeDocument/2006/relationships/hyperlink" Target="http://www.isg.uni.kn" TargetMode="External"/><Relationship Id="rId2" Type="http://schemas.openxmlformats.org/officeDocument/2006/relationships/image" Target="media/image1.png"/><Relationship Id="rId1" Type="http://schemas.openxmlformats.org/officeDocument/2006/relationships/hyperlink" Target="http://www.isg.uni.k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3</b:Tag>
    <b:RefOrder>1</b:RefOrder>
  </b:Source>
</b:Sources>
</file>

<file path=customXml/itemProps1.xml><?xml version="1.0" encoding="utf-8"?>
<ds:datastoreItem xmlns:ds="http://schemas.openxmlformats.org/officeDocument/2006/customXml" ds:itemID="{9D1C2005-665E-479D-A219-DAE03FE77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1519</Words>
  <Characters>9571</Characters>
  <Application>Microsoft Office Word</Application>
  <DocSecurity>0</DocSecurity>
  <Lines>79</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Ivo Schüepp</dc:creator>
  <cp:lastModifiedBy>Ivo Schüepp</cp:lastModifiedBy>
  <cp:revision>13</cp:revision>
  <dcterms:created xsi:type="dcterms:W3CDTF">2017-02-08T15:42:00Z</dcterms:created>
  <dcterms:modified xsi:type="dcterms:W3CDTF">2017-02-13T09:49:00Z</dcterms:modified>
</cp:coreProperties>
</file>